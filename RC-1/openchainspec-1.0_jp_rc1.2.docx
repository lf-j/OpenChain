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r>
        <w:rPr>
          <w:rFonts w:ascii="Times New Roman"/>
          <w:noProof/>
          <w:sz w:val="20"/>
          <w:lang w:eastAsia="ja-JP"/>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50E2E" w:rsidRDefault="00341E56" w:rsidP="00946293">
      <w:pPr>
        <w:pStyle w:val="a3"/>
        <w:spacing w:beforeLines="250" w:before="600"/>
        <w:jc w:val="right"/>
        <w:rPr>
          <w:b/>
          <w:sz w:val="40"/>
          <w:lang w:eastAsia="ja-JP"/>
        </w:rPr>
      </w:pPr>
      <w:r>
        <w:rPr>
          <w:noProof/>
          <w:lang w:eastAsia="ja-JP"/>
        </w:rPr>
        <mc:AlternateContent>
          <mc:Choice Requires="wps">
            <w:drawing>
              <wp:anchor distT="0" distB="0" distL="0" distR="0" simplePos="0" relativeHeight="251656192" behindDoc="0" locked="0" layoutInCell="1" allowOverlap="1">
                <wp:simplePos x="0" y="0"/>
                <wp:positionH relativeFrom="page">
                  <wp:posOffset>896620</wp:posOffset>
                </wp:positionH>
                <wp:positionV relativeFrom="paragraph">
                  <wp:posOffset>161290</wp:posOffset>
                </wp:positionV>
                <wp:extent cx="5981065" cy="0"/>
                <wp:effectExtent l="10795" t="8890" r="8890" b="1016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2.7pt" to="541.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PsA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" strokeweight=".72pt">
                <w10:wrap type="topAndBottom" anchorx="page"/>
              </v:line>
            </w:pict>
          </mc:Fallback>
        </mc:AlternateContent>
      </w:r>
      <w:proofErr w:type="spellStart"/>
      <w:r w:rsidR="00E456DC">
        <w:rPr>
          <w:b/>
          <w:color w:val="1F487C"/>
          <w:sz w:val="40"/>
          <w:lang w:eastAsia="ja-JP"/>
        </w:rPr>
        <w:t>Open</w:t>
      </w:r>
      <w:ins w:id="0" w:author="tani" w:date="2017-04-18T05:22:00Z">
        <w:r w:rsidR="00EC5E20">
          <w:rPr>
            <w:rFonts w:eastAsiaTheme="minorEastAsia" w:hint="eastAsia"/>
            <w:b/>
            <w:color w:val="1F487C"/>
            <w:sz w:val="40"/>
            <w:lang w:eastAsia="ja-JP"/>
          </w:rPr>
          <w:t>C</w:t>
        </w:r>
      </w:ins>
      <w:del w:id="1" w:author="tani" w:date="2017-04-18T05:22:00Z">
        <w:r w:rsidR="00E456DC" w:rsidDel="00EC5E20">
          <w:rPr>
            <w:b/>
            <w:color w:val="1F487C"/>
            <w:sz w:val="40"/>
            <w:lang w:eastAsia="ja-JP"/>
          </w:rPr>
          <w:delText>c</w:delText>
        </w:r>
      </w:del>
      <w:r w:rsidR="00E456DC">
        <w:rPr>
          <w:b/>
          <w:color w:val="1F487C"/>
          <w:sz w:val="40"/>
          <w:lang w:eastAsia="ja-JP"/>
        </w:rPr>
        <w:t>hain</w:t>
      </w:r>
      <w:proofErr w:type="spellEnd"/>
      <w:r w:rsidR="00E456DC">
        <w:rPr>
          <w:b/>
          <w:color w:val="1F487C"/>
          <w:sz w:val="40"/>
          <w:lang w:eastAsia="ja-JP"/>
        </w:rPr>
        <w:t xml:space="preserve"> 適合仕様書</w:t>
      </w:r>
    </w:p>
    <w:p w:rsidR="00B50E2E" w:rsidRDefault="00E456DC">
      <w:pPr>
        <w:spacing w:before="272"/>
        <w:ind w:right="134"/>
        <w:jc w:val="right"/>
        <w:rPr>
          <w:sz w:val="40"/>
          <w:lang w:eastAsia="ja-JP"/>
        </w:rPr>
      </w:pPr>
      <w:r>
        <w:rPr>
          <w:color w:val="1F487C"/>
          <w:sz w:val="40"/>
          <w:lang w:eastAsia="ja-JP"/>
        </w:rPr>
        <w:t>第1.0版</w:t>
      </w:r>
    </w:p>
    <w:p w:rsidR="00946293" w:rsidRDefault="00341E56">
      <w:pPr>
        <w:rPr>
          <w:sz w:val="15"/>
          <w:lang w:eastAsia="ja-JP"/>
        </w:rPr>
        <w:sectPr w:rsidR="00946293">
          <w:type w:val="continuous"/>
          <w:pgSz w:w="12240" w:h="15840"/>
          <w:pgMar w:top="520" w:right="1300" w:bottom="280" w:left="1240" w:header="720" w:footer="720" w:gutter="0"/>
          <w:cols w:space="720"/>
        </w:sectPr>
      </w:pPr>
      <w:r>
        <w:rPr>
          <w:noProof/>
          <w:lang w:eastAsia="ja-JP"/>
        </w:rPr>
        <mc:AlternateContent>
          <mc:Choice Requires="wps">
            <w:drawing>
              <wp:anchor distT="0" distB="0" distL="0" distR="0" simplePos="0" relativeHeight="251657216" behindDoc="0" locked="0" layoutInCell="1" allowOverlap="1">
                <wp:simplePos x="0" y="0"/>
                <wp:positionH relativeFrom="page">
                  <wp:posOffset>896620</wp:posOffset>
                </wp:positionH>
                <wp:positionV relativeFrom="paragraph">
                  <wp:posOffset>7122160</wp:posOffset>
                </wp:positionV>
                <wp:extent cx="5981065" cy="0"/>
                <wp:effectExtent l="10795" t="6985" r="8890" b="12065"/>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560.8pt" to="541.55pt,5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bO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" strokeweight=".72pt">
                <w10:wrap type="topAndBottom" anchorx="page"/>
              </v:line>
            </w:pict>
          </mc:Fallback>
        </mc:AlternateContent>
      </w:r>
    </w:p>
    <w:p w:rsidR="00B50E2E" w:rsidRDefault="00B50E2E">
      <w:pPr>
        <w:pStyle w:val="a3"/>
        <w:spacing w:line="20" w:lineRule="exact"/>
        <w:ind w:left="524"/>
        <w:rPr>
          <w:sz w:val="2"/>
          <w:lang w:eastAsia="ja-JP"/>
        </w:rPr>
      </w:pPr>
    </w:p>
    <w:p w:rsidR="00B50E2E" w:rsidRDefault="00341E56" w:rsidP="00F335DB">
      <w:pPr>
        <w:spacing w:before="360"/>
        <w:ind w:left="4547" w:right="4264"/>
        <w:jc w:val="center"/>
        <w:rPr>
          <w:ins w:id="2" w:author="tani" w:date="2017-04-18T05:30:00Z"/>
          <w:rFonts w:eastAsiaTheme="minorEastAsia" w:hint="eastAsia"/>
          <w:b/>
          <w:color w:val="1F487C"/>
          <w:sz w:val="36"/>
          <w:lang w:eastAsia="ja-JP"/>
        </w:rPr>
      </w:pPr>
      <w:r>
        <w:rPr>
          <w:b/>
          <w:noProof/>
          <w:color w:val="1F487C"/>
          <w:sz w:val="36"/>
          <w:lang w:eastAsia="ja-JP"/>
        </w:rPr>
        <mc:AlternateContent>
          <mc:Choice Requires="wps">
            <w:drawing>
              <wp:anchor distT="0" distB="0" distL="0" distR="0" simplePos="0" relativeHeight="251660288" behindDoc="0" locked="0" layoutInCell="1" allowOverlap="1">
                <wp:simplePos x="0" y="0"/>
                <wp:positionH relativeFrom="page">
                  <wp:posOffset>897890</wp:posOffset>
                </wp:positionH>
                <wp:positionV relativeFrom="paragraph">
                  <wp:posOffset>365760</wp:posOffset>
                </wp:positionV>
                <wp:extent cx="5981065" cy="0"/>
                <wp:effectExtent l="12065" t="13335" r="7620" b="5715"/>
                <wp:wrapTopAndBottom/>
                <wp:docPr id="1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7pt,28.8pt" to="541.6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Myf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" strokeweight=".72pt">
                <w10:wrap type="topAndBottom" anchorx="page"/>
              </v:line>
            </w:pict>
          </mc:Fallback>
        </mc:AlternateContent>
      </w:r>
      <w:r w:rsidR="00E456DC">
        <w:rPr>
          <w:b/>
          <w:color w:val="1F487C"/>
          <w:sz w:val="36"/>
          <w:lang w:eastAsia="ja-JP"/>
        </w:rPr>
        <w:t>目次</w:t>
      </w:r>
    </w:p>
    <w:p w:rsidR="00FD7874" w:rsidRDefault="00FD7874">
      <w:pPr>
        <w:pStyle w:val="10"/>
        <w:tabs>
          <w:tab w:val="right" w:leader="dot" w:pos="10190"/>
        </w:tabs>
        <w:rPr>
          <w:ins w:id="3" w:author="tani" w:date="2017-04-18T05:30:00Z"/>
          <w:rFonts w:asciiTheme="minorHAnsi" w:eastAsiaTheme="minorEastAsia" w:hAnsiTheme="minorHAnsi" w:cstheme="minorBidi"/>
          <w:b w:val="0"/>
          <w:bCs w:val="0"/>
          <w:noProof/>
          <w:kern w:val="2"/>
          <w:sz w:val="21"/>
          <w:szCs w:val="22"/>
          <w:lang w:eastAsia="ja-JP"/>
        </w:rPr>
      </w:pPr>
      <w:ins w:id="4" w:author="tani" w:date="2017-04-18T05:30:00Z">
        <w:r>
          <w:rPr>
            <w:rFonts w:eastAsiaTheme="minorEastAsia"/>
            <w:b w:val="0"/>
            <w:sz w:val="36"/>
            <w:lang w:eastAsia="ja-JP"/>
          </w:rPr>
          <w:fldChar w:fldCharType="begin"/>
        </w:r>
        <w:r>
          <w:rPr>
            <w:rFonts w:eastAsiaTheme="minorEastAsia"/>
            <w:b w:val="0"/>
            <w:sz w:val="36"/>
            <w:lang w:eastAsia="ja-JP"/>
          </w:rPr>
          <w:instrText xml:space="preserve"> </w:instrText>
        </w:r>
        <w:r>
          <w:rPr>
            <w:rFonts w:eastAsiaTheme="minorEastAsia" w:hint="eastAsia"/>
            <w:b w:val="0"/>
            <w:sz w:val="36"/>
            <w:lang w:eastAsia="ja-JP"/>
          </w:rPr>
          <w:instrText>TOC \o "1-2" \h \z \u</w:instrText>
        </w:r>
        <w:r>
          <w:rPr>
            <w:rFonts w:eastAsiaTheme="minorEastAsia"/>
            <w:b w:val="0"/>
            <w:sz w:val="36"/>
            <w:lang w:eastAsia="ja-JP"/>
          </w:rPr>
          <w:instrText xml:space="preserve"> </w:instrText>
        </w:r>
      </w:ins>
      <w:r>
        <w:rPr>
          <w:rFonts w:eastAsiaTheme="minorEastAsia"/>
          <w:b w:val="0"/>
          <w:sz w:val="36"/>
          <w:lang w:eastAsia="ja-JP"/>
        </w:rPr>
        <w:fldChar w:fldCharType="separate"/>
      </w:r>
      <w:ins w:id="5" w:author="tani" w:date="2017-04-18T05:30:00Z">
        <w:r w:rsidRPr="000656DB">
          <w:rPr>
            <w:rStyle w:val="a5"/>
            <w:noProof/>
          </w:rPr>
          <w:fldChar w:fldCharType="begin"/>
        </w:r>
        <w:r w:rsidRPr="000656DB">
          <w:rPr>
            <w:rStyle w:val="a5"/>
            <w:noProof/>
          </w:rPr>
          <w:instrText xml:space="preserve"> </w:instrText>
        </w:r>
        <w:r>
          <w:rPr>
            <w:noProof/>
          </w:rPr>
          <w:instrText>HYPERLINK \l "_Toc480256751"</w:instrText>
        </w:r>
        <w:r w:rsidRPr="000656DB">
          <w:rPr>
            <w:rStyle w:val="a5"/>
            <w:noProof/>
          </w:rPr>
          <w:instrText xml:space="preserve"> </w:instrText>
        </w:r>
        <w:r w:rsidRPr="000656DB">
          <w:rPr>
            <w:rStyle w:val="a5"/>
            <w:noProof/>
          </w:rPr>
        </w:r>
        <w:r w:rsidRPr="000656DB">
          <w:rPr>
            <w:rStyle w:val="a5"/>
            <w:noProof/>
          </w:rPr>
          <w:fldChar w:fldCharType="separate"/>
        </w:r>
        <w:r w:rsidRPr="000656DB">
          <w:rPr>
            <w:rStyle w:val="a5"/>
            <w:rFonts w:ascii="ＭＳ ゴシック" w:eastAsia="ＭＳ ゴシック" w:hAnsi="ＭＳ ゴシック" w:cs="ＭＳ ゴシック" w:hint="eastAsia"/>
            <w:noProof/>
            <w:shd w:val="clear" w:color="auto" w:fill="FDFDFD"/>
          </w:rPr>
          <w:t>免責事項（</w:t>
        </w:r>
        <w:r w:rsidRPr="000656DB">
          <w:rPr>
            <w:rStyle w:val="a5"/>
            <w:noProof/>
            <w:shd w:val="clear" w:color="auto" w:fill="FDFDFD"/>
          </w:rPr>
          <w:t>Disclaimer</w:t>
        </w:r>
        <w:r w:rsidRPr="000656DB">
          <w:rPr>
            <w:rStyle w:val="a5"/>
            <w:rFonts w:ascii="ＭＳ ゴシック" w:eastAsia="ＭＳ ゴシック" w:hAnsi="ＭＳ ゴシック" w:cs="ＭＳ ゴシック" w:hint="eastAsia"/>
            <w:noProof/>
            <w:shd w:val="clear" w:color="auto" w:fill="FDFDFD"/>
          </w:rPr>
          <w:t>）</w:t>
        </w:r>
        <w:r>
          <w:rPr>
            <w:noProof/>
            <w:webHidden/>
          </w:rPr>
          <w:tab/>
        </w:r>
        <w:r>
          <w:rPr>
            <w:noProof/>
            <w:webHidden/>
          </w:rPr>
          <w:fldChar w:fldCharType="begin"/>
        </w:r>
        <w:r>
          <w:rPr>
            <w:noProof/>
            <w:webHidden/>
          </w:rPr>
          <w:instrText xml:space="preserve"> PAGEREF _Toc480256751 \h </w:instrText>
        </w:r>
        <w:r>
          <w:rPr>
            <w:noProof/>
            <w:webHidden/>
          </w:rPr>
        </w:r>
      </w:ins>
      <w:r>
        <w:rPr>
          <w:noProof/>
          <w:webHidden/>
        </w:rPr>
        <w:fldChar w:fldCharType="separate"/>
      </w:r>
      <w:ins w:id="6" w:author="tani" w:date="2017-04-18T05:33:00Z">
        <w:r w:rsidR="00411571">
          <w:rPr>
            <w:noProof/>
            <w:webHidden/>
          </w:rPr>
          <w:t>3</w:t>
        </w:r>
      </w:ins>
      <w:ins w:id="7" w:author="tani" w:date="2017-04-18T05:30:00Z">
        <w:r>
          <w:rPr>
            <w:noProof/>
            <w:webHidden/>
          </w:rPr>
          <w:fldChar w:fldCharType="end"/>
        </w:r>
        <w:r w:rsidRPr="000656DB">
          <w:rPr>
            <w:rStyle w:val="a5"/>
            <w:noProof/>
          </w:rPr>
          <w:fldChar w:fldCharType="end"/>
        </w:r>
      </w:ins>
    </w:p>
    <w:p w:rsidR="00FD7874" w:rsidRDefault="00FD7874">
      <w:pPr>
        <w:pStyle w:val="10"/>
        <w:tabs>
          <w:tab w:val="right" w:leader="dot" w:pos="10190"/>
        </w:tabs>
        <w:rPr>
          <w:ins w:id="8" w:author="tani" w:date="2017-04-18T05:30:00Z"/>
          <w:rFonts w:asciiTheme="minorHAnsi" w:eastAsiaTheme="minorEastAsia" w:hAnsiTheme="minorHAnsi" w:cstheme="minorBidi"/>
          <w:b w:val="0"/>
          <w:bCs w:val="0"/>
          <w:noProof/>
          <w:kern w:val="2"/>
          <w:sz w:val="21"/>
          <w:szCs w:val="22"/>
          <w:lang w:eastAsia="ja-JP"/>
        </w:rPr>
      </w:pPr>
      <w:ins w:id="9" w:author="tani" w:date="2017-04-18T05:30:00Z">
        <w:r w:rsidRPr="000656DB">
          <w:rPr>
            <w:rStyle w:val="a5"/>
            <w:noProof/>
          </w:rPr>
          <w:fldChar w:fldCharType="begin"/>
        </w:r>
        <w:r w:rsidRPr="000656DB">
          <w:rPr>
            <w:rStyle w:val="a5"/>
            <w:noProof/>
          </w:rPr>
          <w:instrText xml:space="preserve"> </w:instrText>
        </w:r>
        <w:r>
          <w:rPr>
            <w:noProof/>
          </w:rPr>
          <w:instrText>HYPERLINK \l "_Toc480256752"</w:instrText>
        </w:r>
        <w:r w:rsidRPr="000656DB">
          <w:rPr>
            <w:rStyle w:val="a5"/>
            <w:noProof/>
          </w:rPr>
          <w:instrText xml:space="preserve"> </w:instrText>
        </w:r>
        <w:r w:rsidRPr="000656DB">
          <w:rPr>
            <w:rStyle w:val="a5"/>
            <w:noProof/>
          </w:rPr>
        </w:r>
        <w:r w:rsidRPr="000656DB">
          <w:rPr>
            <w:rStyle w:val="a5"/>
            <w:noProof/>
          </w:rPr>
          <w:fldChar w:fldCharType="separate"/>
        </w:r>
        <w:r w:rsidRPr="000656DB">
          <w:rPr>
            <w:rStyle w:val="a5"/>
            <w:rFonts w:ascii="ＭＳ ゴシック" w:eastAsia="ＭＳ ゴシック" w:hAnsi="ＭＳ ゴシック" w:cs="ＭＳ ゴシック" w:hint="eastAsia"/>
            <w:noProof/>
            <w:shd w:val="clear" w:color="auto" w:fill="FDFDFD"/>
            <w:lang w:eastAsia="ja-JP"/>
          </w:rPr>
          <w:t>著作権、ライセンス</w:t>
        </w:r>
        <w:r>
          <w:rPr>
            <w:noProof/>
            <w:webHidden/>
          </w:rPr>
          <w:tab/>
        </w:r>
        <w:r>
          <w:rPr>
            <w:noProof/>
            <w:webHidden/>
          </w:rPr>
          <w:fldChar w:fldCharType="begin"/>
        </w:r>
        <w:r>
          <w:rPr>
            <w:noProof/>
            <w:webHidden/>
          </w:rPr>
          <w:instrText xml:space="preserve"> PAGEREF _Toc480256752 \h </w:instrText>
        </w:r>
        <w:r>
          <w:rPr>
            <w:noProof/>
            <w:webHidden/>
          </w:rPr>
        </w:r>
      </w:ins>
      <w:r>
        <w:rPr>
          <w:noProof/>
          <w:webHidden/>
        </w:rPr>
        <w:fldChar w:fldCharType="separate"/>
      </w:r>
      <w:ins w:id="10" w:author="tani" w:date="2017-04-18T05:33:00Z">
        <w:r w:rsidR="00411571">
          <w:rPr>
            <w:noProof/>
            <w:webHidden/>
          </w:rPr>
          <w:t>3</w:t>
        </w:r>
      </w:ins>
      <w:ins w:id="11" w:author="tani" w:date="2017-04-18T05:30:00Z">
        <w:r>
          <w:rPr>
            <w:noProof/>
            <w:webHidden/>
          </w:rPr>
          <w:fldChar w:fldCharType="end"/>
        </w:r>
        <w:r w:rsidRPr="000656DB">
          <w:rPr>
            <w:rStyle w:val="a5"/>
            <w:noProof/>
          </w:rPr>
          <w:fldChar w:fldCharType="end"/>
        </w:r>
      </w:ins>
    </w:p>
    <w:p w:rsidR="00FD7874" w:rsidRDefault="00FD7874">
      <w:pPr>
        <w:pStyle w:val="10"/>
        <w:tabs>
          <w:tab w:val="right" w:leader="dot" w:pos="10190"/>
        </w:tabs>
        <w:rPr>
          <w:ins w:id="12" w:author="tani" w:date="2017-04-18T05:30:00Z"/>
          <w:rFonts w:asciiTheme="minorHAnsi" w:eastAsiaTheme="minorEastAsia" w:hAnsiTheme="minorHAnsi" w:cstheme="minorBidi"/>
          <w:b w:val="0"/>
          <w:bCs w:val="0"/>
          <w:noProof/>
          <w:kern w:val="2"/>
          <w:sz w:val="21"/>
          <w:szCs w:val="22"/>
          <w:lang w:eastAsia="ja-JP"/>
        </w:rPr>
      </w:pPr>
      <w:ins w:id="13" w:author="tani" w:date="2017-04-18T05:30:00Z">
        <w:r w:rsidRPr="000656DB">
          <w:rPr>
            <w:rStyle w:val="a5"/>
            <w:noProof/>
          </w:rPr>
          <w:fldChar w:fldCharType="begin"/>
        </w:r>
        <w:r w:rsidRPr="000656DB">
          <w:rPr>
            <w:rStyle w:val="a5"/>
            <w:noProof/>
          </w:rPr>
          <w:instrText xml:space="preserve"> </w:instrText>
        </w:r>
        <w:r>
          <w:rPr>
            <w:noProof/>
          </w:rPr>
          <w:instrText>HYPERLINK \l "_Toc480256753"</w:instrText>
        </w:r>
        <w:r w:rsidRPr="000656DB">
          <w:rPr>
            <w:rStyle w:val="a5"/>
            <w:noProof/>
          </w:rPr>
          <w:instrText xml:space="preserve"> </w:instrText>
        </w:r>
        <w:r w:rsidRPr="000656DB">
          <w:rPr>
            <w:rStyle w:val="a5"/>
            <w:noProof/>
          </w:rPr>
        </w:r>
        <w:r w:rsidRPr="000656DB">
          <w:rPr>
            <w:rStyle w:val="a5"/>
            <w:noProof/>
          </w:rPr>
          <w:fldChar w:fldCharType="separate"/>
        </w:r>
        <w:r w:rsidRPr="000656DB">
          <w:rPr>
            <w:rStyle w:val="a5"/>
            <w:rFonts w:ascii="ＭＳ ゴシック" w:eastAsia="ＭＳ ゴシック" w:hAnsi="ＭＳ ゴシック" w:cs="ＭＳ ゴシック" w:hint="eastAsia"/>
            <w:noProof/>
            <w:lang w:eastAsia="ja-JP"/>
          </w:rPr>
          <w:t>はじめに</w:t>
        </w:r>
        <w:r>
          <w:rPr>
            <w:noProof/>
            <w:webHidden/>
          </w:rPr>
          <w:tab/>
        </w:r>
        <w:r>
          <w:rPr>
            <w:noProof/>
            <w:webHidden/>
          </w:rPr>
          <w:fldChar w:fldCharType="begin"/>
        </w:r>
        <w:r>
          <w:rPr>
            <w:noProof/>
            <w:webHidden/>
          </w:rPr>
          <w:instrText xml:space="preserve"> PAGEREF _Toc480256753 \h </w:instrText>
        </w:r>
        <w:r>
          <w:rPr>
            <w:noProof/>
            <w:webHidden/>
          </w:rPr>
        </w:r>
      </w:ins>
      <w:r>
        <w:rPr>
          <w:noProof/>
          <w:webHidden/>
        </w:rPr>
        <w:fldChar w:fldCharType="separate"/>
      </w:r>
      <w:ins w:id="14" w:author="tani" w:date="2017-04-18T05:33:00Z">
        <w:r w:rsidR="00411571">
          <w:rPr>
            <w:noProof/>
            <w:webHidden/>
          </w:rPr>
          <w:t>4</w:t>
        </w:r>
      </w:ins>
      <w:ins w:id="15" w:author="tani" w:date="2017-04-18T05:30:00Z">
        <w:r>
          <w:rPr>
            <w:noProof/>
            <w:webHidden/>
          </w:rPr>
          <w:fldChar w:fldCharType="end"/>
        </w:r>
        <w:r w:rsidRPr="000656DB">
          <w:rPr>
            <w:rStyle w:val="a5"/>
            <w:noProof/>
          </w:rPr>
          <w:fldChar w:fldCharType="end"/>
        </w:r>
      </w:ins>
    </w:p>
    <w:p w:rsidR="00FD7874" w:rsidRDefault="00FD7874">
      <w:pPr>
        <w:pStyle w:val="10"/>
        <w:tabs>
          <w:tab w:val="right" w:leader="dot" w:pos="10190"/>
        </w:tabs>
        <w:rPr>
          <w:ins w:id="16" w:author="tani" w:date="2017-04-18T05:30:00Z"/>
          <w:rFonts w:asciiTheme="minorHAnsi" w:eastAsiaTheme="minorEastAsia" w:hAnsiTheme="minorHAnsi" w:cstheme="minorBidi"/>
          <w:b w:val="0"/>
          <w:bCs w:val="0"/>
          <w:noProof/>
          <w:kern w:val="2"/>
          <w:sz w:val="21"/>
          <w:szCs w:val="22"/>
          <w:lang w:eastAsia="ja-JP"/>
        </w:rPr>
      </w:pPr>
      <w:ins w:id="17" w:author="tani" w:date="2017-04-18T05:30:00Z">
        <w:r w:rsidRPr="000656DB">
          <w:rPr>
            <w:rStyle w:val="a5"/>
            <w:noProof/>
          </w:rPr>
          <w:fldChar w:fldCharType="begin"/>
        </w:r>
        <w:r w:rsidRPr="000656DB">
          <w:rPr>
            <w:rStyle w:val="a5"/>
            <w:noProof/>
          </w:rPr>
          <w:instrText xml:space="preserve"> </w:instrText>
        </w:r>
        <w:r>
          <w:rPr>
            <w:noProof/>
          </w:rPr>
          <w:instrText>HYPERLINK \l "_Toc480256754"</w:instrText>
        </w:r>
        <w:r w:rsidRPr="000656DB">
          <w:rPr>
            <w:rStyle w:val="a5"/>
            <w:noProof/>
          </w:rPr>
          <w:instrText xml:space="preserve"> </w:instrText>
        </w:r>
        <w:r w:rsidRPr="000656DB">
          <w:rPr>
            <w:rStyle w:val="a5"/>
            <w:noProof/>
          </w:rPr>
        </w:r>
        <w:r w:rsidRPr="000656DB">
          <w:rPr>
            <w:rStyle w:val="a5"/>
            <w:noProof/>
          </w:rPr>
          <w:fldChar w:fldCharType="separate"/>
        </w:r>
        <w:r w:rsidRPr="000656DB">
          <w:rPr>
            <w:rStyle w:val="a5"/>
            <w:rFonts w:ascii="ＭＳ ゴシック" w:eastAsia="ＭＳ ゴシック" w:hAnsi="ＭＳ ゴシック" w:cs="ＭＳ ゴシック" w:hint="eastAsia"/>
            <w:noProof/>
            <w:lang w:eastAsia="ja-JP"/>
          </w:rPr>
          <w:t>用語の定義</w:t>
        </w:r>
        <w:r>
          <w:rPr>
            <w:noProof/>
            <w:webHidden/>
          </w:rPr>
          <w:tab/>
        </w:r>
        <w:r>
          <w:rPr>
            <w:noProof/>
            <w:webHidden/>
          </w:rPr>
          <w:fldChar w:fldCharType="begin"/>
        </w:r>
        <w:r>
          <w:rPr>
            <w:noProof/>
            <w:webHidden/>
          </w:rPr>
          <w:instrText xml:space="preserve"> PAGEREF _Toc480256754 \h </w:instrText>
        </w:r>
        <w:r>
          <w:rPr>
            <w:noProof/>
            <w:webHidden/>
          </w:rPr>
        </w:r>
      </w:ins>
      <w:r>
        <w:rPr>
          <w:noProof/>
          <w:webHidden/>
        </w:rPr>
        <w:fldChar w:fldCharType="separate"/>
      </w:r>
      <w:ins w:id="18" w:author="tani" w:date="2017-04-18T05:33:00Z">
        <w:r w:rsidR="00411571">
          <w:rPr>
            <w:noProof/>
            <w:webHidden/>
          </w:rPr>
          <w:t>6</w:t>
        </w:r>
      </w:ins>
      <w:ins w:id="19" w:author="tani" w:date="2017-04-18T05:30:00Z">
        <w:r>
          <w:rPr>
            <w:noProof/>
            <w:webHidden/>
          </w:rPr>
          <w:fldChar w:fldCharType="end"/>
        </w:r>
        <w:r w:rsidRPr="000656DB">
          <w:rPr>
            <w:rStyle w:val="a5"/>
            <w:noProof/>
          </w:rPr>
          <w:fldChar w:fldCharType="end"/>
        </w:r>
      </w:ins>
    </w:p>
    <w:p w:rsidR="00FD7874" w:rsidRDefault="00FD7874">
      <w:pPr>
        <w:pStyle w:val="10"/>
        <w:tabs>
          <w:tab w:val="right" w:leader="dot" w:pos="10190"/>
        </w:tabs>
        <w:rPr>
          <w:ins w:id="20" w:author="tani" w:date="2017-04-18T05:30:00Z"/>
          <w:rFonts w:asciiTheme="minorHAnsi" w:eastAsiaTheme="minorEastAsia" w:hAnsiTheme="minorHAnsi" w:cstheme="minorBidi"/>
          <w:b w:val="0"/>
          <w:bCs w:val="0"/>
          <w:noProof/>
          <w:kern w:val="2"/>
          <w:sz w:val="21"/>
          <w:szCs w:val="22"/>
          <w:lang w:eastAsia="ja-JP"/>
        </w:rPr>
      </w:pPr>
      <w:ins w:id="21" w:author="tani" w:date="2017-04-18T05:30:00Z">
        <w:r w:rsidRPr="000656DB">
          <w:rPr>
            <w:rStyle w:val="a5"/>
            <w:noProof/>
          </w:rPr>
          <w:fldChar w:fldCharType="begin"/>
        </w:r>
        <w:r w:rsidRPr="000656DB">
          <w:rPr>
            <w:rStyle w:val="a5"/>
            <w:noProof/>
          </w:rPr>
          <w:instrText xml:space="preserve"> </w:instrText>
        </w:r>
        <w:r>
          <w:rPr>
            <w:noProof/>
          </w:rPr>
          <w:instrText>HYPERLINK \l "_Toc480256755"</w:instrText>
        </w:r>
        <w:r w:rsidRPr="000656DB">
          <w:rPr>
            <w:rStyle w:val="a5"/>
            <w:noProof/>
          </w:rPr>
          <w:instrText xml:space="preserve"> </w:instrText>
        </w:r>
        <w:r w:rsidRPr="000656DB">
          <w:rPr>
            <w:rStyle w:val="a5"/>
            <w:noProof/>
          </w:rPr>
        </w:r>
        <w:r w:rsidRPr="000656DB">
          <w:rPr>
            <w:rStyle w:val="a5"/>
            <w:noProof/>
          </w:rPr>
          <w:fldChar w:fldCharType="separate"/>
        </w:r>
        <w:r w:rsidRPr="000656DB">
          <w:rPr>
            <w:rStyle w:val="a5"/>
            <w:rFonts w:ascii="ＭＳ ゴシック" w:eastAsia="ＭＳ ゴシック" w:hAnsi="ＭＳ ゴシック" w:cs="ＭＳ ゴシック" w:hint="eastAsia"/>
            <w:noProof/>
            <w:lang w:eastAsia="ja-JP"/>
          </w:rPr>
          <w:t>満たすべき要件</w:t>
        </w:r>
        <w:r>
          <w:rPr>
            <w:noProof/>
            <w:webHidden/>
          </w:rPr>
          <w:tab/>
        </w:r>
        <w:r>
          <w:rPr>
            <w:noProof/>
            <w:webHidden/>
          </w:rPr>
          <w:fldChar w:fldCharType="begin"/>
        </w:r>
        <w:r>
          <w:rPr>
            <w:noProof/>
            <w:webHidden/>
          </w:rPr>
          <w:instrText xml:space="preserve"> PAGEREF _Toc480256755 \h </w:instrText>
        </w:r>
        <w:r>
          <w:rPr>
            <w:noProof/>
            <w:webHidden/>
          </w:rPr>
        </w:r>
      </w:ins>
      <w:r>
        <w:rPr>
          <w:noProof/>
          <w:webHidden/>
        </w:rPr>
        <w:fldChar w:fldCharType="separate"/>
      </w:r>
      <w:ins w:id="22" w:author="tani" w:date="2017-04-18T05:33:00Z">
        <w:r w:rsidR="00411571">
          <w:rPr>
            <w:noProof/>
            <w:webHidden/>
          </w:rPr>
          <w:t>7</w:t>
        </w:r>
      </w:ins>
      <w:ins w:id="23" w:author="tani" w:date="2017-04-18T05:30:00Z">
        <w:r>
          <w:rPr>
            <w:noProof/>
            <w:webHidden/>
          </w:rPr>
          <w:fldChar w:fldCharType="end"/>
        </w:r>
        <w:r w:rsidRPr="000656DB">
          <w:rPr>
            <w:rStyle w:val="a5"/>
            <w:noProof/>
          </w:rPr>
          <w:fldChar w:fldCharType="end"/>
        </w:r>
      </w:ins>
    </w:p>
    <w:p w:rsidR="00FD7874" w:rsidRDefault="00FD7874">
      <w:pPr>
        <w:pStyle w:val="21"/>
        <w:tabs>
          <w:tab w:val="right" w:leader="dot" w:pos="10190"/>
        </w:tabs>
        <w:rPr>
          <w:ins w:id="24" w:author="tani" w:date="2017-04-18T05:30:00Z"/>
          <w:rFonts w:asciiTheme="minorHAnsi" w:eastAsiaTheme="minorEastAsia" w:hAnsiTheme="minorHAnsi" w:cstheme="minorBidi"/>
          <w:noProof/>
          <w:kern w:val="2"/>
          <w:sz w:val="21"/>
          <w:lang w:eastAsia="ja-JP"/>
        </w:rPr>
      </w:pPr>
      <w:ins w:id="25" w:author="tani" w:date="2017-04-18T05:30:00Z">
        <w:r w:rsidRPr="000656DB">
          <w:rPr>
            <w:rStyle w:val="a5"/>
            <w:noProof/>
          </w:rPr>
          <w:fldChar w:fldCharType="begin"/>
        </w:r>
        <w:r w:rsidRPr="000656DB">
          <w:rPr>
            <w:rStyle w:val="a5"/>
            <w:noProof/>
          </w:rPr>
          <w:instrText xml:space="preserve"> </w:instrText>
        </w:r>
        <w:r>
          <w:rPr>
            <w:noProof/>
          </w:rPr>
          <w:instrText>HYPERLINK \l "_Toc480256756"</w:instrText>
        </w:r>
        <w:r w:rsidRPr="000656DB">
          <w:rPr>
            <w:rStyle w:val="a5"/>
            <w:noProof/>
          </w:rPr>
          <w:instrText xml:space="preserve"> </w:instrText>
        </w:r>
        <w:r w:rsidRPr="000656DB">
          <w:rPr>
            <w:rStyle w:val="a5"/>
            <w:noProof/>
          </w:rPr>
        </w:r>
        <w:r w:rsidRPr="000656DB">
          <w:rPr>
            <w:rStyle w:val="a5"/>
            <w:noProof/>
          </w:rPr>
          <w:fldChar w:fldCharType="separate"/>
        </w:r>
        <w:r w:rsidRPr="000656DB">
          <w:rPr>
            <w:rStyle w:val="a5"/>
            <w:noProof/>
            <w:lang w:eastAsia="ja-JP"/>
          </w:rPr>
          <w:t>G1: FOSS</w:t>
        </w:r>
        <w:r w:rsidRPr="000656DB">
          <w:rPr>
            <w:rStyle w:val="a5"/>
            <w:rFonts w:hint="eastAsia"/>
            <w:noProof/>
            <w:lang w:eastAsia="ja-JP"/>
          </w:rPr>
          <w:t>に関わる責任の理解</w:t>
        </w:r>
        <w:r>
          <w:rPr>
            <w:noProof/>
            <w:webHidden/>
          </w:rPr>
          <w:tab/>
        </w:r>
        <w:r>
          <w:rPr>
            <w:noProof/>
            <w:webHidden/>
          </w:rPr>
          <w:fldChar w:fldCharType="begin"/>
        </w:r>
        <w:r>
          <w:rPr>
            <w:noProof/>
            <w:webHidden/>
          </w:rPr>
          <w:instrText xml:space="preserve"> PAGEREF _Toc480256756 \h </w:instrText>
        </w:r>
        <w:r>
          <w:rPr>
            <w:noProof/>
            <w:webHidden/>
          </w:rPr>
        </w:r>
      </w:ins>
      <w:r>
        <w:rPr>
          <w:noProof/>
          <w:webHidden/>
        </w:rPr>
        <w:fldChar w:fldCharType="separate"/>
      </w:r>
      <w:ins w:id="26" w:author="tani" w:date="2017-04-18T05:33:00Z">
        <w:r w:rsidR="00411571">
          <w:rPr>
            <w:noProof/>
            <w:webHidden/>
          </w:rPr>
          <w:t>7</w:t>
        </w:r>
      </w:ins>
      <w:ins w:id="27" w:author="tani" w:date="2017-04-18T05:30:00Z">
        <w:r>
          <w:rPr>
            <w:noProof/>
            <w:webHidden/>
          </w:rPr>
          <w:fldChar w:fldCharType="end"/>
        </w:r>
        <w:r w:rsidRPr="000656DB">
          <w:rPr>
            <w:rStyle w:val="a5"/>
            <w:noProof/>
          </w:rPr>
          <w:fldChar w:fldCharType="end"/>
        </w:r>
      </w:ins>
    </w:p>
    <w:p w:rsidR="00FD7874" w:rsidRDefault="00FD7874">
      <w:pPr>
        <w:pStyle w:val="21"/>
        <w:tabs>
          <w:tab w:val="right" w:leader="dot" w:pos="10190"/>
        </w:tabs>
        <w:rPr>
          <w:ins w:id="28" w:author="tani" w:date="2017-04-18T05:30:00Z"/>
          <w:rFonts w:asciiTheme="minorHAnsi" w:eastAsiaTheme="minorEastAsia" w:hAnsiTheme="minorHAnsi" w:cstheme="minorBidi"/>
          <w:noProof/>
          <w:kern w:val="2"/>
          <w:sz w:val="21"/>
          <w:lang w:eastAsia="ja-JP"/>
        </w:rPr>
      </w:pPr>
      <w:ins w:id="29" w:author="tani" w:date="2017-04-18T05:30:00Z">
        <w:r w:rsidRPr="000656DB">
          <w:rPr>
            <w:rStyle w:val="a5"/>
            <w:noProof/>
          </w:rPr>
          <w:fldChar w:fldCharType="begin"/>
        </w:r>
        <w:r w:rsidRPr="000656DB">
          <w:rPr>
            <w:rStyle w:val="a5"/>
            <w:noProof/>
          </w:rPr>
          <w:instrText xml:space="preserve"> </w:instrText>
        </w:r>
        <w:r>
          <w:rPr>
            <w:noProof/>
          </w:rPr>
          <w:instrText>HYPERLINK \l "_Toc480256757"</w:instrText>
        </w:r>
        <w:r w:rsidRPr="000656DB">
          <w:rPr>
            <w:rStyle w:val="a5"/>
            <w:noProof/>
          </w:rPr>
          <w:instrText xml:space="preserve"> </w:instrText>
        </w:r>
        <w:r w:rsidRPr="000656DB">
          <w:rPr>
            <w:rStyle w:val="a5"/>
            <w:noProof/>
          </w:rPr>
        </w:r>
        <w:r w:rsidRPr="000656DB">
          <w:rPr>
            <w:rStyle w:val="a5"/>
            <w:noProof/>
          </w:rPr>
          <w:fldChar w:fldCharType="separate"/>
        </w:r>
        <w:r w:rsidRPr="000656DB">
          <w:rPr>
            <w:rStyle w:val="a5"/>
            <w:noProof/>
            <w:lang w:eastAsia="ja-JP"/>
          </w:rPr>
          <w:t xml:space="preserve">G2: </w:t>
        </w:r>
        <w:r w:rsidRPr="000656DB">
          <w:rPr>
            <w:rStyle w:val="a5"/>
            <w:rFonts w:hint="eastAsia"/>
            <w:noProof/>
            <w:lang w:eastAsia="ja-JP"/>
          </w:rPr>
          <w:t>コンプライアンスを履行するための責任者のアサイン</w:t>
        </w:r>
        <w:r>
          <w:rPr>
            <w:noProof/>
            <w:webHidden/>
          </w:rPr>
          <w:tab/>
        </w:r>
        <w:r>
          <w:rPr>
            <w:noProof/>
            <w:webHidden/>
          </w:rPr>
          <w:fldChar w:fldCharType="begin"/>
        </w:r>
        <w:r>
          <w:rPr>
            <w:noProof/>
            <w:webHidden/>
          </w:rPr>
          <w:instrText xml:space="preserve"> PAGEREF _Toc480256757 \h </w:instrText>
        </w:r>
        <w:r>
          <w:rPr>
            <w:noProof/>
            <w:webHidden/>
          </w:rPr>
        </w:r>
      </w:ins>
      <w:r>
        <w:rPr>
          <w:noProof/>
          <w:webHidden/>
        </w:rPr>
        <w:fldChar w:fldCharType="separate"/>
      </w:r>
      <w:ins w:id="30" w:author="tani" w:date="2017-04-18T05:33:00Z">
        <w:r w:rsidR="00411571">
          <w:rPr>
            <w:noProof/>
            <w:webHidden/>
          </w:rPr>
          <w:t>8</w:t>
        </w:r>
      </w:ins>
      <w:ins w:id="31" w:author="tani" w:date="2017-04-18T05:30:00Z">
        <w:r>
          <w:rPr>
            <w:noProof/>
            <w:webHidden/>
          </w:rPr>
          <w:fldChar w:fldCharType="end"/>
        </w:r>
        <w:r w:rsidRPr="000656DB">
          <w:rPr>
            <w:rStyle w:val="a5"/>
            <w:noProof/>
          </w:rPr>
          <w:fldChar w:fldCharType="end"/>
        </w:r>
      </w:ins>
    </w:p>
    <w:p w:rsidR="00FD7874" w:rsidRDefault="00FD7874">
      <w:pPr>
        <w:pStyle w:val="21"/>
        <w:tabs>
          <w:tab w:val="right" w:leader="dot" w:pos="10190"/>
        </w:tabs>
        <w:rPr>
          <w:ins w:id="32" w:author="tani" w:date="2017-04-18T05:30:00Z"/>
          <w:rFonts w:asciiTheme="minorHAnsi" w:eastAsiaTheme="minorEastAsia" w:hAnsiTheme="minorHAnsi" w:cstheme="minorBidi"/>
          <w:noProof/>
          <w:kern w:val="2"/>
          <w:sz w:val="21"/>
          <w:lang w:eastAsia="ja-JP"/>
        </w:rPr>
      </w:pPr>
      <w:ins w:id="33" w:author="tani" w:date="2017-04-18T05:30:00Z">
        <w:r w:rsidRPr="000656DB">
          <w:rPr>
            <w:rStyle w:val="a5"/>
            <w:noProof/>
          </w:rPr>
          <w:fldChar w:fldCharType="begin"/>
        </w:r>
        <w:r w:rsidRPr="000656DB">
          <w:rPr>
            <w:rStyle w:val="a5"/>
            <w:noProof/>
          </w:rPr>
          <w:instrText xml:space="preserve"> </w:instrText>
        </w:r>
        <w:r>
          <w:rPr>
            <w:noProof/>
          </w:rPr>
          <w:instrText>HYPERLINK \l "_Toc480256758"</w:instrText>
        </w:r>
        <w:r w:rsidRPr="000656DB">
          <w:rPr>
            <w:rStyle w:val="a5"/>
            <w:noProof/>
          </w:rPr>
          <w:instrText xml:space="preserve"> </w:instrText>
        </w:r>
        <w:r w:rsidRPr="000656DB">
          <w:rPr>
            <w:rStyle w:val="a5"/>
            <w:noProof/>
          </w:rPr>
        </w:r>
        <w:r w:rsidRPr="000656DB">
          <w:rPr>
            <w:rStyle w:val="a5"/>
            <w:noProof/>
          </w:rPr>
          <w:fldChar w:fldCharType="separate"/>
        </w:r>
        <w:r w:rsidRPr="000656DB">
          <w:rPr>
            <w:rStyle w:val="a5"/>
            <w:noProof/>
            <w:lang w:eastAsia="ja-JP"/>
          </w:rPr>
          <w:t>G3: FOSS</w:t>
        </w:r>
        <w:r w:rsidRPr="000656DB">
          <w:rPr>
            <w:rStyle w:val="a5"/>
            <w:rFonts w:hint="eastAsia"/>
            <w:noProof/>
            <w:lang w:eastAsia="ja-JP"/>
          </w:rPr>
          <w:t>コンテンツのレビューと承認</w:t>
        </w:r>
        <w:r>
          <w:rPr>
            <w:noProof/>
            <w:webHidden/>
          </w:rPr>
          <w:tab/>
        </w:r>
        <w:r>
          <w:rPr>
            <w:noProof/>
            <w:webHidden/>
          </w:rPr>
          <w:fldChar w:fldCharType="begin"/>
        </w:r>
        <w:r>
          <w:rPr>
            <w:noProof/>
            <w:webHidden/>
          </w:rPr>
          <w:instrText xml:space="preserve"> PAGEREF _Toc480256758 \h </w:instrText>
        </w:r>
        <w:r>
          <w:rPr>
            <w:noProof/>
            <w:webHidden/>
          </w:rPr>
        </w:r>
      </w:ins>
      <w:r>
        <w:rPr>
          <w:noProof/>
          <w:webHidden/>
        </w:rPr>
        <w:fldChar w:fldCharType="separate"/>
      </w:r>
      <w:ins w:id="34" w:author="tani" w:date="2017-04-18T05:33:00Z">
        <w:r w:rsidR="00411571">
          <w:rPr>
            <w:noProof/>
            <w:webHidden/>
          </w:rPr>
          <w:t>9</w:t>
        </w:r>
      </w:ins>
      <w:ins w:id="35" w:author="tani" w:date="2017-04-18T05:30:00Z">
        <w:r>
          <w:rPr>
            <w:noProof/>
            <w:webHidden/>
          </w:rPr>
          <w:fldChar w:fldCharType="end"/>
        </w:r>
        <w:r w:rsidRPr="000656DB">
          <w:rPr>
            <w:rStyle w:val="a5"/>
            <w:noProof/>
          </w:rPr>
          <w:fldChar w:fldCharType="end"/>
        </w:r>
      </w:ins>
    </w:p>
    <w:p w:rsidR="00FD7874" w:rsidRDefault="00FD7874">
      <w:pPr>
        <w:pStyle w:val="21"/>
        <w:tabs>
          <w:tab w:val="right" w:leader="dot" w:pos="10190"/>
        </w:tabs>
        <w:rPr>
          <w:ins w:id="36" w:author="tani" w:date="2017-04-18T05:30:00Z"/>
          <w:rFonts w:asciiTheme="minorHAnsi" w:eastAsiaTheme="minorEastAsia" w:hAnsiTheme="minorHAnsi" w:cstheme="minorBidi"/>
          <w:noProof/>
          <w:kern w:val="2"/>
          <w:sz w:val="21"/>
          <w:lang w:eastAsia="ja-JP"/>
        </w:rPr>
      </w:pPr>
      <w:ins w:id="37" w:author="tani" w:date="2017-04-18T05:30:00Z">
        <w:r w:rsidRPr="000656DB">
          <w:rPr>
            <w:rStyle w:val="a5"/>
            <w:noProof/>
          </w:rPr>
          <w:fldChar w:fldCharType="begin"/>
        </w:r>
        <w:r w:rsidRPr="000656DB">
          <w:rPr>
            <w:rStyle w:val="a5"/>
            <w:noProof/>
          </w:rPr>
          <w:instrText xml:space="preserve"> </w:instrText>
        </w:r>
        <w:r>
          <w:rPr>
            <w:noProof/>
          </w:rPr>
          <w:instrText>HYPERLINK \l "_Toc480256759"</w:instrText>
        </w:r>
        <w:r w:rsidRPr="000656DB">
          <w:rPr>
            <w:rStyle w:val="a5"/>
            <w:noProof/>
          </w:rPr>
          <w:instrText xml:space="preserve"> </w:instrText>
        </w:r>
        <w:r w:rsidRPr="000656DB">
          <w:rPr>
            <w:rStyle w:val="a5"/>
            <w:noProof/>
          </w:rPr>
        </w:r>
        <w:r w:rsidRPr="000656DB">
          <w:rPr>
            <w:rStyle w:val="a5"/>
            <w:noProof/>
          </w:rPr>
          <w:fldChar w:fldCharType="separate"/>
        </w:r>
        <w:r w:rsidRPr="000656DB">
          <w:rPr>
            <w:rStyle w:val="a5"/>
            <w:noProof/>
            <w:lang w:eastAsia="ja-JP"/>
          </w:rPr>
          <w:t>G4: FOSS</w:t>
        </w:r>
        <w:r w:rsidRPr="000656DB">
          <w:rPr>
            <w:rStyle w:val="a5"/>
            <w:rFonts w:hint="eastAsia"/>
            <w:noProof/>
            <w:lang w:eastAsia="ja-JP"/>
          </w:rPr>
          <w:t>コンテンツ</w:t>
        </w:r>
        <w:r w:rsidRPr="000656DB">
          <w:rPr>
            <w:rStyle w:val="a5"/>
            <w:noProof/>
            <w:lang w:eastAsia="ja-JP"/>
          </w:rPr>
          <w:t xml:space="preserve"> </w:t>
        </w:r>
        <w:r w:rsidRPr="000656DB">
          <w:rPr>
            <w:rStyle w:val="a5"/>
            <w:rFonts w:hint="eastAsia"/>
            <w:noProof/>
            <w:lang w:eastAsia="ja-JP"/>
          </w:rPr>
          <w:t>ドキュメントとコンプライアンス関連資料の頒布</w:t>
        </w:r>
        <w:r>
          <w:rPr>
            <w:noProof/>
            <w:webHidden/>
          </w:rPr>
          <w:tab/>
        </w:r>
        <w:r>
          <w:rPr>
            <w:noProof/>
            <w:webHidden/>
          </w:rPr>
          <w:fldChar w:fldCharType="begin"/>
        </w:r>
        <w:r>
          <w:rPr>
            <w:noProof/>
            <w:webHidden/>
          </w:rPr>
          <w:instrText xml:space="preserve"> PAGEREF _Toc480256759 \h </w:instrText>
        </w:r>
        <w:r>
          <w:rPr>
            <w:noProof/>
            <w:webHidden/>
          </w:rPr>
        </w:r>
      </w:ins>
      <w:r>
        <w:rPr>
          <w:noProof/>
          <w:webHidden/>
        </w:rPr>
        <w:fldChar w:fldCharType="separate"/>
      </w:r>
      <w:ins w:id="38" w:author="tani" w:date="2017-04-18T05:33:00Z">
        <w:r w:rsidR="00411571">
          <w:rPr>
            <w:noProof/>
            <w:webHidden/>
          </w:rPr>
          <w:t>10</w:t>
        </w:r>
      </w:ins>
      <w:ins w:id="39" w:author="tani" w:date="2017-04-18T05:30:00Z">
        <w:r>
          <w:rPr>
            <w:noProof/>
            <w:webHidden/>
          </w:rPr>
          <w:fldChar w:fldCharType="end"/>
        </w:r>
        <w:r w:rsidRPr="000656DB">
          <w:rPr>
            <w:rStyle w:val="a5"/>
            <w:noProof/>
          </w:rPr>
          <w:fldChar w:fldCharType="end"/>
        </w:r>
      </w:ins>
    </w:p>
    <w:p w:rsidR="00FD7874" w:rsidRDefault="00FD7874">
      <w:pPr>
        <w:pStyle w:val="21"/>
        <w:tabs>
          <w:tab w:val="right" w:leader="dot" w:pos="10190"/>
        </w:tabs>
        <w:rPr>
          <w:ins w:id="40" w:author="tani" w:date="2017-04-18T05:30:00Z"/>
          <w:rFonts w:asciiTheme="minorHAnsi" w:eastAsiaTheme="minorEastAsia" w:hAnsiTheme="minorHAnsi" w:cstheme="minorBidi"/>
          <w:noProof/>
          <w:kern w:val="2"/>
          <w:sz w:val="21"/>
          <w:lang w:eastAsia="ja-JP"/>
        </w:rPr>
      </w:pPr>
      <w:ins w:id="41" w:author="tani" w:date="2017-04-18T05:30:00Z">
        <w:r w:rsidRPr="000656DB">
          <w:rPr>
            <w:rStyle w:val="a5"/>
            <w:noProof/>
          </w:rPr>
          <w:fldChar w:fldCharType="begin"/>
        </w:r>
        <w:r w:rsidRPr="000656DB">
          <w:rPr>
            <w:rStyle w:val="a5"/>
            <w:noProof/>
          </w:rPr>
          <w:instrText xml:space="preserve"> </w:instrText>
        </w:r>
        <w:r>
          <w:rPr>
            <w:noProof/>
          </w:rPr>
          <w:instrText>HYPERLINK \l "_Toc480256760"</w:instrText>
        </w:r>
        <w:r w:rsidRPr="000656DB">
          <w:rPr>
            <w:rStyle w:val="a5"/>
            <w:noProof/>
          </w:rPr>
          <w:instrText xml:space="preserve"> </w:instrText>
        </w:r>
        <w:r w:rsidRPr="000656DB">
          <w:rPr>
            <w:rStyle w:val="a5"/>
            <w:noProof/>
          </w:rPr>
        </w:r>
        <w:r w:rsidRPr="000656DB">
          <w:rPr>
            <w:rStyle w:val="a5"/>
            <w:noProof/>
          </w:rPr>
          <w:fldChar w:fldCharType="separate"/>
        </w:r>
        <w:r w:rsidRPr="000656DB">
          <w:rPr>
            <w:rStyle w:val="a5"/>
            <w:noProof/>
            <w:lang w:eastAsia="ja-JP"/>
          </w:rPr>
          <w:t>G5: FOSS</w:t>
        </w:r>
        <w:r w:rsidRPr="000656DB">
          <w:rPr>
            <w:rStyle w:val="a5"/>
            <w:rFonts w:hint="eastAsia"/>
            <w:noProof/>
            <w:lang w:eastAsia="ja-JP"/>
          </w:rPr>
          <w:t>コミュニティへの（積極的な）関わり方の理解</w:t>
        </w:r>
        <w:r>
          <w:rPr>
            <w:noProof/>
            <w:webHidden/>
          </w:rPr>
          <w:tab/>
        </w:r>
        <w:r>
          <w:rPr>
            <w:noProof/>
            <w:webHidden/>
          </w:rPr>
          <w:fldChar w:fldCharType="begin"/>
        </w:r>
        <w:r>
          <w:rPr>
            <w:noProof/>
            <w:webHidden/>
          </w:rPr>
          <w:instrText xml:space="preserve"> PAGEREF _Toc480256760 \h </w:instrText>
        </w:r>
        <w:r>
          <w:rPr>
            <w:noProof/>
            <w:webHidden/>
          </w:rPr>
        </w:r>
      </w:ins>
      <w:r>
        <w:rPr>
          <w:noProof/>
          <w:webHidden/>
        </w:rPr>
        <w:fldChar w:fldCharType="separate"/>
      </w:r>
      <w:ins w:id="42" w:author="tani" w:date="2017-04-18T05:33:00Z">
        <w:r w:rsidR="00411571">
          <w:rPr>
            <w:noProof/>
            <w:webHidden/>
          </w:rPr>
          <w:t>11</w:t>
        </w:r>
      </w:ins>
      <w:ins w:id="43" w:author="tani" w:date="2017-04-18T05:30:00Z">
        <w:r>
          <w:rPr>
            <w:noProof/>
            <w:webHidden/>
          </w:rPr>
          <w:fldChar w:fldCharType="end"/>
        </w:r>
        <w:r w:rsidRPr="000656DB">
          <w:rPr>
            <w:rStyle w:val="a5"/>
            <w:noProof/>
          </w:rPr>
          <w:fldChar w:fldCharType="end"/>
        </w:r>
      </w:ins>
    </w:p>
    <w:p w:rsidR="00FD7874" w:rsidRDefault="00FD7874">
      <w:pPr>
        <w:pStyle w:val="21"/>
        <w:tabs>
          <w:tab w:val="right" w:leader="dot" w:pos="10190"/>
        </w:tabs>
        <w:rPr>
          <w:ins w:id="44" w:author="tani" w:date="2017-04-18T05:30:00Z"/>
          <w:rFonts w:asciiTheme="minorHAnsi" w:eastAsiaTheme="minorEastAsia" w:hAnsiTheme="minorHAnsi" w:cstheme="minorBidi"/>
          <w:noProof/>
          <w:kern w:val="2"/>
          <w:sz w:val="21"/>
          <w:lang w:eastAsia="ja-JP"/>
        </w:rPr>
      </w:pPr>
      <w:ins w:id="45" w:author="tani" w:date="2017-04-18T05:30:00Z">
        <w:r w:rsidRPr="000656DB">
          <w:rPr>
            <w:rStyle w:val="a5"/>
            <w:noProof/>
          </w:rPr>
          <w:fldChar w:fldCharType="begin"/>
        </w:r>
        <w:r w:rsidRPr="000656DB">
          <w:rPr>
            <w:rStyle w:val="a5"/>
            <w:noProof/>
          </w:rPr>
          <w:instrText xml:space="preserve"> </w:instrText>
        </w:r>
        <w:r>
          <w:rPr>
            <w:noProof/>
          </w:rPr>
          <w:instrText>HYPERLINK \l "_Toc480256761"</w:instrText>
        </w:r>
        <w:r w:rsidRPr="000656DB">
          <w:rPr>
            <w:rStyle w:val="a5"/>
            <w:noProof/>
          </w:rPr>
          <w:instrText xml:space="preserve"> </w:instrText>
        </w:r>
        <w:r w:rsidRPr="000656DB">
          <w:rPr>
            <w:rStyle w:val="a5"/>
            <w:noProof/>
          </w:rPr>
        </w:r>
        <w:r w:rsidRPr="000656DB">
          <w:rPr>
            <w:rStyle w:val="a5"/>
            <w:noProof/>
          </w:rPr>
          <w:fldChar w:fldCharType="separate"/>
        </w:r>
        <w:r w:rsidRPr="000656DB">
          <w:rPr>
            <w:rStyle w:val="a5"/>
            <w:noProof/>
          </w:rPr>
          <w:t>G6: OpenChain</w:t>
        </w:r>
        <w:r w:rsidRPr="000656DB">
          <w:rPr>
            <w:rStyle w:val="a5"/>
            <w:rFonts w:hint="eastAsia"/>
            <w:noProof/>
          </w:rPr>
          <w:t>要件適合の認定</w:t>
        </w:r>
        <w:r>
          <w:rPr>
            <w:noProof/>
            <w:webHidden/>
          </w:rPr>
          <w:tab/>
        </w:r>
        <w:r>
          <w:rPr>
            <w:noProof/>
            <w:webHidden/>
          </w:rPr>
          <w:fldChar w:fldCharType="begin"/>
        </w:r>
        <w:r>
          <w:rPr>
            <w:noProof/>
            <w:webHidden/>
          </w:rPr>
          <w:instrText xml:space="preserve"> PAGEREF _Toc480256761 \h </w:instrText>
        </w:r>
        <w:r>
          <w:rPr>
            <w:noProof/>
            <w:webHidden/>
          </w:rPr>
        </w:r>
      </w:ins>
      <w:r>
        <w:rPr>
          <w:noProof/>
          <w:webHidden/>
        </w:rPr>
        <w:fldChar w:fldCharType="separate"/>
      </w:r>
      <w:ins w:id="46" w:author="tani" w:date="2017-04-18T05:33:00Z">
        <w:r w:rsidR="00411571">
          <w:rPr>
            <w:noProof/>
            <w:webHidden/>
          </w:rPr>
          <w:t>12</w:t>
        </w:r>
      </w:ins>
      <w:ins w:id="47" w:author="tani" w:date="2017-04-18T05:30:00Z">
        <w:r>
          <w:rPr>
            <w:noProof/>
            <w:webHidden/>
          </w:rPr>
          <w:fldChar w:fldCharType="end"/>
        </w:r>
        <w:r w:rsidRPr="000656DB">
          <w:rPr>
            <w:rStyle w:val="a5"/>
            <w:noProof/>
          </w:rPr>
          <w:fldChar w:fldCharType="end"/>
        </w:r>
      </w:ins>
    </w:p>
    <w:p w:rsidR="00FD7874" w:rsidRPr="00FD7874" w:rsidDel="00FD7874" w:rsidRDefault="00FD7874" w:rsidP="00FD7874">
      <w:pPr>
        <w:spacing w:before="360"/>
        <w:ind w:left="4547" w:right="4264"/>
        <w:jc w:val="center"/>
        <w:rPr>
          <w:del w:id="48" w:author="tani" w:date="2017-04-18T05:30:00Z"/>
          <w:rFonts w:eastAsiaTheme="minorEastAsia" w:hint="eastAsia"/>
          <w:b/>
          <w:sz w:val="36"/>
          <w:lang w:eastAsia="ja-JP"/>
          <w:rPrChange w:id="49" w:author="tani" w:date="2017-04-18T05:30:00Z">
            <w:rPr>
              <w:del w:id="50" w:author="tani" w:date="2017-04-18T05:30:00Z"/>
              <w:b/>
              <w:sz w:val="36"/>
              <w:lang w:eastAsia="ja-JP"/>
            </w:rPr>
          </w:rPrChange>
        </w:rPr>
        <w:pPrChange w:id="51" w:author="tani" w:date="2017-04-18T05:30:00Z">
          <w:pPr>
            <w:spacing w:before="360"/>
            <w:ind w:left="4547" w:right="4264"/>
            <w:jc w:val="center"/>
          </w:pPr>
        </w:pPrChange>
      </w:pPr>
      <w:ins w:id="52" w:author="tani" w:date="2017-04-18T05:30:00Z">
        <w:r>
          <w:rPr>
            <w:rFonts w:eastAsiaTheme="minorEastAsia"/>
            <w:b/>
            <w:sz w:val="36"/>
            <w:lang w:eastAsia="ja-JP"/>
          </w:rPr>
          <w:fldChar w:fldCharType="end"/>
        </w:r>
      </w:ins>
    </w:p>
    <w:customXmlDelRangeStart w:id="53" w:author="tani" w:date="2017-04-18T05:30:00Z"/>
    <w:sdt>
      <w:sdtPr>
        <w:rPr>
          <w:b/>
          <w:bCs/>
        </w:rPr>
        <w:id w:val="71784515"/>
        <w:docPartObj>
          <w:docPartGallery w:val="Table of Contents"/>
          <w:docPartUnique/>
        </w:docPartObj>
      </w:sdtPr>
      <w:sdtEndPr>
        <w:rPr>
          <w:b w:val="0"/>
          <w:bCs w:val="0"/>
        </w:rPr>
      </w:sdtEndPr>
      <w:sdtContent>
        <w:customXmlDelRangeEnd w:id="53"/>
        <w:p w:rsidR="00B50E2E" w:rsidDel="00FD7874" w:rsidRDefault="00447BFE" w:rsidP="00FD7874">
          <w:pPr>
            <w:spacing w:before="360"/>
            <w:ind w:left="4547" w:right="4264"/>
            <w:jc w:val="center"/>
            <w:rPr>
              <w:del w:id="54" w:author="tani" w:date="2017-04-18T05:30:00Z"/>
              <w:lang w:eastAsia="ja-JP"/>
            </w:rPr>
            <w:pPrChange w:id="55" w:author="tani" w:date="2017-04-18T05:30:00Z">
              <w:pPr>
                <w:pStyle w:val="10"/>
                <w:tabs>
                  <w:tab w:val="right" w:leader="dot" w:pos="9916"/>
                </w:tabs>
                <w:spacing w:before="265"/>
              </w:pPr>
            </w:pPrChange>
          </w:pPr>
          <w:del w:id="56" w:author="tani" w:date="2017-04-18T05:30:00Z">
            <w:r w:rsidDel="00FD7874">
              <w:fldChar w:fldCharType="begin"/>
            </w:r>
            <w:r w:rsidDel="00FD7874">
              <w:rPr>
                <w:lang w:eastAsia="ja-JP"/>
              </w:rPr>
              <w:delInstrText xml:space="preserve"> HYPERLINK \l "_bookmark0" </w:delInstrText>
            </w:r>
            <w:r w:rsidDel="00FD7874">
              <w:fldChar w:fldCharType="separate"/>
            </w:r>
            <w:r w:rsidR="00E456DC" w:rsidDel="00FD7874">
              <w:rPr>
                <w:lang w:eastAsia="ja-JP"/>
              </w:rPr>
              <w:delText>はじめに</w:delText>
            </w:r>
            <w:r w:rsidR="00E456DC" w:rsidDel="00FD7874">
              <w:rPr>
                <w:lang w:eastAsia="ja-JP"/>
              </w:rPr>
              <w:tab/>
              <w:delText>3</w:delText>
            </w:r>
            <w:r w:rsidDel="00FD7874">
              <w:rPr>
                <w:lang w:eastAsia="ja-JP"/>
              </w:rPr>
              <w:fldChar w:fldCharType="end"/>
            </w:r>
          </w:del>
        </w:p>
        <w:p w:rsidR="00B50E2E" w:rsidDel="00FD7874" w:rsidRDefault="00447BFE" w:rsidP="00FD7874">
          <w:pPr>
            <w:spacing w:before="360"/>
            <w:ind w:left="4547" w:right="4264"/>
            <w:jc w:val="center"/>
            <w:rPr>
              <w:del w:id="57" w:author="tani" w:date="2017-04-18T05:30:00Z"/>
              <w:lang w:eastAsia="ja-JP"/>
            </w:rPr>
            <w:pPrChange w:id="58" w:author="tani" w:date="2017-04-18T05:30:00Z">
              <w:pPr>
                <w:pStyle w:val="10"/>
                <w:tabs>
                  <w:tab w:val="right" w:leader="dot" w:pos="9916"/>
                </w:tabs>
              </w:pPr>
            </w:pPrChange>
          </w:pPr>
          <w:del w:id="59" w:author="tani" w:date="2017-04-18T05:30:00Z">
            <w:r w:rsidDel="00FD7874">
              <w:fldChar w:fldCharType="begin"/>
            </w:r>
            <w:r w:rsidDel="00FD7874">
              <w:rPr>
                <w:lang w:eastAsia="ja-JP"/>
              </w:rPr>
              <w:delInstrText xml:space="preserve"> HYPERLINK \l "_bookmark1" </w:delInstrText>
            </w:r>
            <w:r w:rsidDel="00FD7874">
              <w:fldChar w:fldCharType="separate"/>
            </w:r>
            <w:r w:rsidR="00E456DC" w:rsidDel="00FD7874">
              <w:rPr>
                <w:lang w:eastAsia="ja-JP"/>
              </w:rPr>
              <w:delText>用語の定義</w:delText>
            </w:r>
            <w:r w:rsidR="00E456DC" w:rsidDel="00FD7874">
              <w:rPr>
                <w:lang w:eastAsia="ja-JP"/>
              </w:rPr>
              <w:tab/>
              <w:delText>4</w:delText>
            </w:r>
            <w:r w:rsidDel="00FD7874">
              <w:rPr>
                <w:lang w:eastAsia="ja-JP"/>
              </w:rPr>
              <w:fldChar w:fldCharType="end"/>
            </w:r>
          </w:del>
        </w:p>
        <w:p w:rsidR="00B50E2E" w:rsidDel="00FD7874" w:rsidRDefault="00447BFE" w:rsidP="00FD7874">
          <w:pPr>
            <w:spacing w:before="360"/>
            <w:ind w:left="4547" w:right="4264"/>
            <w:jc w:val="center"/>
            <w:rPr>
              <w:del w:id="60" w:author="tani" w:date="2017-04-18T05:30:00Z"/>
              <w:lang w:eastAsia="ja-JP"/>
            </w:rPr>
            <w:pPrChange w:id="61" w:author="tani" w:date="2017-04-18T05:30:00Z">
              <w:pPr>
                <w:pStyle w:val="10"/>
                <w:tabs>
                  <w:tab w:val="right" w:leader="dot" w:pos="9916"/>
                </w:tabs>
              </w:pPr>
            </w:pPrChange>
          </w:pPr>
          <w:del w:id="62" w:author="tani" w:date="2017-04-18T05:30:00Z">
            <w:r w:rsidDel="00FD7874">
              <w:fldChar w:fldCharType="begin"/>
            </w:r>
            <w:r w:rsidDel="00FD7874">
              <w:rPr>
                <w:lang w:eastAsia="ja-JP"/>
              </w:rPr>
              <w:delInstrText xml:space="preserve"> HYPERLINK \l "_bookmark2" </w:delInstrText>
            </w:r>
            <w:r w:rsidDel="00FD7874">
              <w:fldChar w:fldCharType="separate"/>
            </w:r>
            <w:r w:rsidR="00E456DC" w:rsidDel="00FD7874">
              <w:rPr>
                <w:lang w:eastAsia="ja-JP"/>
              </w:rPr>
              <w:delText>満たすべき要件</w:delText>
            </w:r>
            <w:r w:rsidR="00E456DC" w:rsidDel="00FD7874">
              <w:rPr>
                <w:lang w:eastAsia="ja-JP"/>
              </w:rPr>
              <w:tab/>
              <w:delText>5</w:delText>
            </w:r>
            <w:r w:rsidDel="00FD7874">
              <w:rPr>
                <w:lang w:eastAsia="ja-JP"/>
              </w:rPr>
              <w:fldChar w:fldCharType="end"/>
            </w:r>
          </w:del>
        </w:p>
        <w:p w:rsidR="00B50E2E" w:rsidDel="00FD7874" w:rsidRDefault="00447BFE" w:rsidP="00FD7874">
          <w:pPr>
            <w:spacing w:before="360"/>
            <w:ind w:left="4547" w:right="4264"/>
            <w:jc w:val="center"/>
            <w:rPr>
              <w:del w:id="63" w:author="tani" w:date="2017-04-18T05:30:00Z"/>
              <w:lang w:eastAsia="ja-JP"/>
            </w:rPr>
            <w:pPrChange w:id="64" w:author="tani" w:date="2017-04-18T05:30:00Z">
              <w:pPr>
                <w:pStyle w:val="21"/>
                <w:tabs>
                  <w:tab w:val="right" w:leader="dot" w:pos="9913"/>
                </w:tabs>
                <w:spacing w:before="141"/>
              </w:pPr>
            </w:pPrChange>
          </w:pPr>
          <w:del w:id="65" w:author="tani" w:date="2017-04-18T05:30:00Z">
            <w:r w:rsidDel="00FD7874">
              <w:fldChar w:fldCharType="begin"/>
            </w:r>
            <w:r w:rsidDel="00FD7874">
              <w:rPr>
                <w:lang w:eastAsia="ja-JP"/>
              </w:rPr>
              <w:delInstrText xml:space="preserve"> HYPERLINK \l "_bookmark3" </w:delInstrText>
            </w:r>
            <w:r w:rsidDel="00FD7874">
              <w:fldChar w:fldCharType="separate"/>
            </w:r>
            <w:r w:rsidR="00E456DC" w:rsidDel="00FD7874">
              <w:rPr>
                <w:lang w:eastAsia="ja-JP"/>
              </w:rPr>
              <w:delText>G1: FOSSに関わる責任の理解</w:delText>
            </w:r>
            <w:r w:rsidR="00E456DC" w:rsidDel="00FD7874">
              <w:rPr>
                <w:lang w:eastAsia="ja-JP"/>
              </w:rPr>
              <w:tab/>
              <w:delText>5</w:delText>
            </w:r>
            <w:r w:rsidDel="00FD7874">
              <w:rPr>
                <w:lang w:eastAsia="ja-JP"/>
              </w:rPr>
              <w:fldChar w:fldCharType="end"/>
            </w:r>
          </w:del>
        </w:p>
        <w:p w:rsidR="00B50E2E" w:rsidDel="00FD7874" w:rsidRDefault="00447BFE" w:rsidP="00FD7874">
          <w:pPr>
            <w:spacing w:before="360"/>
            <w:ind w:left="4547" w:right="4264"/>
            <w:jc w:val="center"/>
            <w:rPr>
              <w:del w:id="66" w:author="tani" w:date="2017-04-18T05:30:00Z"/>
              <w:lang w:eastAsia="ja-JP"/>
            </w:rPr>
            <w:pPrChange w:id="67" w:author="tani" w:date="2017-04-18T05:30:00Z">
              <w:pPr>
                <w:pStyle w:val="21"/>
                <w:tabs>
                  <w:tab w:val="right" w:leader="dot" w:pos="9913"/>
                </w:tabs>
              </w:pPr>
            </w:pPrChange>
          </w:pPr>
          <w:del w:id="68" w:author="tani" w:date="2017-04-18T05:30:00Z">
            <w:r w:rsidDel="00FD7874">
              <w:fldChar w:fldCharType="begin"/>
            </w:r>
            <w:r w:rsidDel="00FD7874">
              <w:rPr>
                <w:lang w:eastAsia="ja-JP"/>
              </w:rPr>
              <w:delInstrText xml:space="preserve"> HYPERLINK \l "_bookmark4" </w:delInstrText>
            </w:r>
            <w:r w:rsidDel="00FD7874">
              <w:fldChar w:fldCharType="separate"/>
            </w:r>
            <w:r w:rsidR="00E456DC" w:rsidDel="00FD7874">
              <w:rPr>
                <w:lang w:eastAsia="ja-JP"/>
              </w:rPr>
              <w:delText>G2: コンプライアンスを履行するための責任者のアサイン</w:delText>
            </w:r>
            <w:r w:rsidR="00E456DC" w:rsidDel="00FD7874">
              <w:rPr>
                <w:lang w:eastAsia="ja-JP"/>
              </w:rPr>
              <w:tab/>
              <w:delText>6</w:delText>
            </w:r>
            <w:r w:rsidDel="00FD7874">
              <w:rPr>
                <w:lang w:eastAsia="ja-JP"/>
              </w:rPr>
              <w:fldChar w:fldCharType="end"/>
            </w:r>
          </w:del>
        </w:p>
        <w:p w:rsidR="00B50E2E" w:rsidDel="00FD7874" w:rsidRDefault="00447BFE" w:rsidP="00FD7874">
          <w:pPr>
            <w:spacing w:before="360"/>
            <w:ind w:left="4547" w:right="4264"/>
            <w:jc w:val="center"/>
            <w:rPr>
              <w:del w:id="69" w:author="tani" w:date="2017-04-18T05:30:00Z"/>
              <w:lang w:eastAsia="ja-JP"/>
            </w:rPr>
            <w:pPrChange w:id="70" w:author="tani" w:date="2017-04-18T05:30:00Z">
              <w:pPr>
                <w:pStyle w:val="21"/>
                <w:tabs>
                  <w:tab w:val="right" w:leader="dot" w:pos="9913"/>
                </w:tabs>
              </w:pPr>
            </w:pPrChange>
          </w:pPr>
          <w:del w:id="71" w:author="tani" w:date="2017-04-18T05:30:00Z">
            <w:r w:rsidDel="00FD7874">
              <w:fldChar w:fldCharType="begin"/>
            </w:r>
            <w:r w:rsidDel="00FD7874">
              <w:rPr>
                <w:lang w:eastAsia="ja-JP"/>
              </w:rPr>
              <w:delInstrText xml:space="preserve"> HYPERLINK \l "_bookmark5" </w:delInstrText>
            </w:r>
            <w:r w:rsidDel="00FD7874">
              <w:fldChar w:fldCharType="separate"/>
            </w:r>
            <w:r w:rsidR="00E456DC" w:rsidDel="00FD7874">
              <w:rPr>
                <w:lang w:eastAsia="ja-JP"/>
              </w:rPr>
              <w:delText>G3: FOSSコンテンツのレビューと承認</w:delText>
            </w:r>
            <w:r w:rsidR="00E456DC" w:rsidDel="00FD7874">
              <w:rPr>
                <w:lang w:eastAsia="ja-JP"/>
              </w:rPr>
              <w:tab/>
              <w:delText>7</w:delText>
            </w:r>
            <w:r w:rsidDel="00FD7874">
              <w:rPr>
                <w:lang w:eastAsia="ja-JP"/>
              </w:rPr>
              <w:fldChar w:fldCharType="end"/>
            </w:r>
          </w:del>
        </w:p>
        <w:p w:rsidR="00B50E2E" w:rsidDel="00FD7874" w:rsidRDefault="00447BFE" w:rsidP="00FD7874">
          <w:pPr>
            <w:spacing w:before="360"/>
            <w:ind w:left="4547" w:right="4264"/>
            <w:jc w:val="center"/>
            <w:rPr>
              <w:del w:id="72" w:author="tani" w:date="2017-04-18T05:30:00Z"/>
              <w:lang w:eastAsia="ja-JP"/>
            </w:rPr>
            <w:pPrChange w:id="73" w:author="tani" w:date="2017-04-18T05:30:00Z">
              <w:pPr>
                <w:pStyle w:val="21"/>
                <w:tabs>
                  <w:tab w:val="right" w:leader="dot" w:pos="9913"/>
                </w:tabs>
                <w:spacing w:before="142"/>
              </w:pPr>
            </w:pPrChange>
          </w:pPr>
          <w:del w:id="74" w:author="tani" w:date="2017-04-18T05:30:00Z">
            <w:r w:rsidDel="00FD7874">
              <w:fldChar w:fldCharType="begin"/>
            </w:r>
            <w:r w:rsidDel="00FD7874">
              <w:rPr>
                <w:lang w:eastAsia="ja-JP"/>
              </w:rPr>
              <w:delInstrText xml:space="preserve"> HYPERLINK \l "_bookmark6" </w:delInstrText>
            </w:r>
            <w:r w:rsidDel="00FD7874">
              <w:fldChar w:fldCharType="separate"/>
            </w:r>
            <w:r w:rsidR="00E456DC" w:rsidDel="00FD7874">
              <w:rPr>
                <w:lang w:eastAsia="ja-JP"/>
              </w:rPr>
              <w:delText>G4: FOSSコンテンツ ドキュメントとコンプライアンス関連資料の頒布</w:delText>
            </w:r>
            <w:r w:rsidR="00E456DC" w:rsidDel="00FD7874">
              <w:rPr>
                <w:lang w:eastAsia="ja-JP"/>
              </w:rPr>
              <w:tab/>
              <w:delText>8</w:delText>
            </w:r>
            <w:r w:rsidDel="00FD7874">
              <w:rPr>
                <w:lang w:eastAsia="ja-JP"/>
              </w:rPr>
              <w:fldChar w:fldCharType="end"/>
            </w:r>
          </w:del>
        </w:p>
        <w:p w:rsidR="00B50E2E" w:rsidDel="00FD7874" w:rsidRDefault="00447BFE" w:rsidP="00FD7874">
          <w:pPr>
            <w:spacing w:before="360"/>
            <w:ind w:left="4547" w:right="4264"/>
            <w:jc w:val="center"/>
            <w:rPr>
              <w:del w:id="75" w:author="tani" w:date="2017-04-18T05:30:00Z"/>
              <w:lang w:eastAsia="ja-JP"/>
            </w:rPr>
            <w:pPrChange w:id="76" w:author="tani" w:date="2017-04-18T05:30:00Z">
              <w:pPr>
                <w:pStyle w:val="21"/>
                <w:tabs>
                  <w:tab w:val="right" w:leader="dot" w:pos="9913"/>
                </w:tabs>
              </w:pPr>
            </w:pPrChange>
          </w:pPr>
          <w:del w:id="77" w:author="tani" w:date="2017-04-18T05:30:00Z">
            <w:r w:rsidDel="00FD7874">
              <w:fldChar w:fldCharType="begin"/>
            </w:r>
            <w:r w:rsidDel="00FD7874">
              <w:rPr>
                <w:lang w:eastAsia="ja-JP"/>
              </w:rPr>
              <w:delInstrText xml:space="preserve"> HYPERLINK \l "_bookmark7" </w:delInstrText>
            </w:r>
            <w:r w:rsidDel="00FD7874">
              <w:fldChar w:fldCharType="separate"/>
            </w:r>
            <w:r w:rsidR="00E456DC" w:rsidDel="00FD7874">
              <w:rPr>
                <w:lang w:eastAsia="ja-JP"/>
              </w:rPr>
              <w:delText>G5: FOSSコミュニティへの（積極的な）関わり方の理解</w:delText>
            </w:r>
            <w:r w:rsidR="00E456DC" w:rsidDel="00FD7874">
              <w:rPr>
                <w:lang w:eastAsia="ja-JP"/>
              </w:rPr>
              <w:tab/>
              <w:delText>9</w:delText>
            </w:r>
            <w:r w:rsidDel="00FD7874">
              <w:rPr>
                <w:lang w:eastAsia="ja-JP"/>
              </w:rPr>
              <w:fldChar w:fldCharType="end"/>
            </w:r>
          </w:del>
        </w:p>
        <w:p w:rsidR="00B50E2E" w:rsidDel="00FD7874" w:rsidRDefault="00447BFE" w:rsidP="00FD7874">
          <w:pPr>
            <w:spacing w:before="360"/>
            <w:ind w:left="4547" w:right="4264"/>
            <w:jc w:val="center"/>
            <w:rPr>
              <w:del w:id="78" w:author="tani" w:date="2017-04-18T05:30:00Z"/>
            </w:rPr>
            <w:pPrChange w:id="79" w:author="tani" w:date="2017-04-18T05:30:00Z">
              <w:pPr>
                <w:pStyle w:val="21"/>
                <w:tabs>
                  <w:tab w:val="right" w:leader="dot" w:pos="9914"/>
                </w:tabs>
              </w:pPr>
            </w:pPrChange>
          </w:pPr>
          <w:del w:id="80" w:author="tani" w:date="2017-04-18T05:30:00Z">
            <w:r w:rsidDel="00FD7874">
              <w:fldChar w:fldCharType="begin"/>
            </w:r>
            <w:r w:rsidDel="00FD7874">
              <w:delInstrText xml:space="preserve"> HYPERLINK \l "_bookmark8" </w:delInstrText>
            </w:r>
            <w:r w:rsidDel="00FD7874">
              <w:fldChar w:fldCharType="separate"/>
            </w:r>
            <w:r w:rsidR="00E456DC" w:rsidDel="00FD7874">
              <w:delText>G6: OpenChain要件適合の認定</w:delText>
            </w:r>
            <w:r w:rsidR="00E456DC" w:rsidDel="00FD7874">
              <w:tab/>
              <w:delText>10</w:delText>
            </w:r>
            <w:r w:rsidDel="00FD7874">
              <w:fldChar w:fldCharType="end"/>
            </w:r>
          </w:del>
        </w:p>
        <w:customXmlDelRangeStart w:id="81" w:author="tani" w:date="2017-04-18T05:30:00Z"/>
      </w:sdtContent>
    </w:sdt>
    <w:customXmlDelRangeEnd w:id="81"/>
    <w:p w:rsidR="00946293" w:rsidRDefault="00946293" w:rsidP="00FD7874">
      <w:pPr>
        <w:spacing w:before="360"/>
        <w:ind w:left="4547" w:right="4264"/>
        <w:jc w:val="center"/>
        <w:sectPr w:rsidR="00946293" w:rsidSect="00311BDA">
          <w:headerReference w:type="default" r:id="rId10"/>
          <w:footerReference w:type="default" r:id="rId11"/>
          <w:pgSz w:w="12240" w:h="15840"/>
          <w:pgMar w:top="1220" w:right="1160" w:bottom="1360" w:left="880" w:header="279" w:footer="1176" w:gutter="0"/>
          <w:cols w:space="720"/>
        </w:sectPr>
        <w:pPrChange w:id="82" w:author="tani" w:date="2017-04-18T05:30:00Z">
          <w:pPr/>
        </w:pPrChange>
      </w:pPr>
    </w:p>
    <w:p w:rsidR="00946293" w:rsidRPr="000E003E" w:rsidRDefault="00946293" w:rsidP="00946293">
      <w:pPr>
        <w:pStyle w:val="1"/>
        <w:rPr>
          <w:color w:val="365F91" w:themeColor="accent1" w:themeShade="BF"/>
          <w:shd w:val="clear" w:color="auto" w:fill="FDFDFD"/>
        </w:rPr>
      </w:pPr>
      <w:bookmarkStart w:id="83" w:name="_Toc480256751"/>
      <w:r w:rsidRPr="000E003E">
        <w:rPr>
          <w:color w:val="365F91" w:themeColor="accent1" w:themeShade="BF"/>
          <w:shd w:val="clear" w:color="auto" w:fill="FDFDFD"/>
        </w:rPr>
        <w:lastRenderedPageBreak/>
        <w:t>免責事項（Disclaimer）</w:t>
      </w:r>
      <w:bookmarkEnd w:id="83"/>
    </w:p>
    <w:p w:rsidR="00341E56" w:rsidRPr="00341E56" w:rsidRDefault="00204D84" w:rsidP="00E00474">
      <w:pPr>
        <w:pStyle w:val="a3"/>
        <w:spacing w:beforeLines="100" w:before="240"/>
        <w:ind w:leftChars="300" w:left="660"/>
        <w:rPr>
          <w:rFonts w:eastAsiaTheme="minorEastAsia"/>
          <w:lang w:eastAsia="ja-JP"/>
        </w:rPr>
      </w:pPr>
      <w:r w:rsidRPr="00341E56">
        <w:rPr>
          <w:rFonts w:eastAsiaTheme="minorEastAsia" w:hint="eastAsia"/>
          <w:lang w:eastAsia="ja-JP"/>
        </w:rPr>
        <w:t>本文書は、</w:t>
      </w:r>
      <w:r w:rsidRPr="00341E56">
        <w:rPr>
          <w:rFonts w:eastAsiaTheme="minorEastAsia" w:hint="eastAsia"/>
          <w:lang w:eastAsia="ja-JP"/>
        </w:rPr>
        <w:t>The Linux Foundation</w:t>
      </w:r>
      <w:r w:rsidRPr="00341E56">
        <w:rPr>
          <w:rFonts w:eastAsiaTheme="minorEastAsia" w:hint="eastAsia"/>
          <w:lang w:eastAsia="ja-JP"/>
        </w:rPr>
        <w:t>における</w:t>
      </w:r>
      <w:proofErr w:type="spellStart"/>
      <w:r w:rsidRPr="00341E56">
        <w:rPr>
          <w:rFonts w:eastAsiaTheme="minorEastAsia" w:hint="eastAsia"/>
          <w:lang w:eastAsia="ja-JP"/>
        </w:rPr>
        <w:t>OpenChain</w:t>
      </w:r>
      <w:proofErr w:type="spellEnd"/>
      <w:r w:rsidRPr="00341E56">
        <w:rPr>
          <w:rFonts w:eastAsiaTheme="minorEastAsia" w:hint="eastAsia"/>
          <w:lang w:eastAsia="ja-JP"/>
        </w:rPr>
        <w:t>プロジェクトの</w:t>
      </w:r>
      <w:ins w:id="84" w:author="tani" w:date="2017-04-18T04:56:00Z">
        <w:r w:rsidR="0027454C" w:rsidRPr="0027454C">
          <w:rPr>
            <w:rFonts w:eastAsiaTheme="minorEastAsia"/>
            <w:lang w:eastAsia="ja-JP"/>
          </w:rPr>
          <w:t>英文ドキュメント</w:t>
        </w:r>
      </w:ins>
      <w:del w:id="85" w:author="tani" w:date="2017-04-18T04:56:00Z">
        <w:r w:rsidRPr="00341E56" w:rsidDel="0027454C">
          <w:rPr>
            <w:rFonts w:eastAsiaTheme="minorEastAsia" w:hint="eastAsia"/>
            <w:lang w:eastAsia="ja-JP"/>
          </w:rPr>
          <w:delText>本家英文</w:delText>
        </w:r>
      </w:del>
      <w:r w:rsidRPr="00341E56">
        <w:rPr>
          <w:rFonts w:eastAsiaTheme="minorEastAsia" w:hint="eastAsia"/>
          <w:lang w:eastAsia="ja-JP"/>
        </w:rPr>
        <w:t>から翻訳された公式翻訳版です。翻訳版と英語版との間で何らかの意味の違いがあった場合には、英語版が優先されます。</w:t>
      </w:r>
    </w:p>
    <w:p w:rsidR="00946293" w:rsidRPr="00341E56" w:rsidRDefault="00204D84" w:rsidP="00E00474">
      <w:pPr>
        <w:pStyle w:val="a3"/>
        <w:spacing w:beforeLines="100" w:before="240"/>
        <w:ind w:leftChars="300" w:left="660"/>
        <w:rPr>
          <w:lang w:eastAsia="ja-JP"/>
        </w:rPr>
      </w:pPr>
      <w:r w:rsidRPr="00341E56">
        <w:rPr>
          <w:rFonts w:eastAsiaTheme="minorEastAsia" w:hint="eastAsia"/>
          <w:lang w:eastAsia="ja-JP"/>
        </w:rPr>
        <w:t>また、</w:t>
      </w:r>
      <w:proofErr w:type="spellStart"/>
      <w:r w:rsidRPr="00341E56">
        <w:rPr>
          <w:rFonts w:eastAsiaTheme="minorEastAsia" w:hint="eastAsia"/>
          <w:lang w:eastAsia="ja-JP"/>
        </w:rPr>
        <w:t>OpenChain</w:t>
      </w:r>
      <w:proofErr w:type="spellEnd"/>
      <w:r w:rsidRPr="00341E56">
        <w:rPr>
          <w:rFonts w:eastAsiaTheme="minorEastAsia" w:hint="eastAsia"/>
          <w:lang w:eastAsia="ja-JP"/>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E00474" w:rsidRDefault="00E00474" w:rsidP="005739AD">
      <w:pPr>
        <w:pStyle w:val="a3"/>
        <w:spacing w:beforeLines="100" w:before="240" w:afterLines="100" w:after="240"/>
        <w:ind w:leftChars="300" w:left="660"/>
      </w:pPr>
      <w:r w:rsidRPr="007D35BF">
        <w:t xml:space="preserve">This is an official translation from the </w:t>
      </w:r>
      <w:proofErr w:type="spellStart"/>
      <w:r w:rsidRPr="007D35BF">
        <w:t>OpenChain</w:t>
      </w:r>
      <w:proofErr w:type="spellEnd"/>
      <w:r w:rsidRPr="007D35BF">
        <w:t xml:space="preserve">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bookmarkStart w:id="86" w:name="_Toc480256752"/>
      <w:r>
        <w:rPr>
          <w:rFonts w:eastAsiaTheme="minorEastAsia" w:hint="eastAsia"/>
          <w:color w:val="365F91" w:themeColor="accent1" w:themeShade="BF"/>
          <w:shd w:val="clear" w:color="auto" w:fill="FDFDFD"/>
          <w:lang w:eastAsia="ja-JP"/>
        </w:rPr>
        <w:t>著作権、ライセンス</w:t>
      </w:r>
      <w:bookmarkEnd w:id="86"/>
    </w:p>
    <w:p w:rsidR="00946293" w:rsidRDefault="00E00474" w:rsidP="00E00474">
      <w:pPr>
        <w:pStyle w:val="a3"/>
        <w:spacing w:beforeLines="100" w:before="240"/>
        <w:ind w:leftChars="300" w:left="660"/>
        <w:rPr>
          <w:lang w:eastAsia="ja-JP"/>
        </w:rPr>
      </w:pPr>
      <w:r w:rsidRPr="00E00474">
        <w:t>Copyright © 2016 Linux Foundation. 本仕様書の利用は、Creative Commons Attribution License 4.0ライセンスに基づき許諾されます。</w:t>
      </w:r>
      <w:r w:rsidRPr="00E00474">
        <w:rPr>
          <w:lang w:eastAsia="ja-JP"/>
        </w:rPr>
        <w:t xml:space="preserve">ライセンスの写しはこちらで入手できます。： </w:t>
      </w:r>
      <w:hyperlink r:id="rId12" w:history="1">
        <w:r w:rsidRPr="005739AD">
          <w:rPr>
            <w:rStyle w:val="a5"/>
            <w:lang w:eastAsia="ja-JP"/>
          </w:rPr>
          <w:t>CC-BY-4.0</w:t>
        </w:r>
      </w:hyperlink>
      <w:hyperlink r:id="rId13" w:history="1"/>
    </w:p>
    <w:p w:rsidR="00946293" w:rsidRDefault="00946293">
      <w:pPr>
        <w:rPr>
          <w:lang w:eastAsia="ja-JP"/>
        </w:rPr>
        <w:sectPr w:rsidR="00946293" w:rsidSect="00311BDA">
          <w:pgSz w:w="12240" w:h="15840"/>
          <w:pgMar w:top="1220" w:right="1160" w:bottom="1360" w:left="880" w:header="279" w:footer="1176" w:gutter="0"/>
          <w:cols w:space="720"/>
        </w:sectPr>
      </w:pPr>
    </w:p>
    <w:p w:rsidR="00B50E2E" w:rsidRDefault="00E456DC">
      <w:pPr>
        <w:pStyle w:val="1"/>
        <w:spacing w:before="198"/>
        <w:rPr>
          <w:lang w:eastAsia="ja-JP"/>
        </w:rPr>
      </w:pPr>
      <w:bookmarkStart w:id="87" w:name="_bookmark0"/>
      <w:bookmarkStart w:id="88" w:name="_Toc480256753"/>
      <w:bookmarkEnd w:id="87"/>
      <w:r>
        <w:rPr>
          <w:color w:val="365F91"/>
          <w:lang w:eastAsia="ja-JP"/>
        </w:rPr>
        <w:lastRenderedPageBreak/>
        <w:t>はじめに</w:t>
      </w:r>
      <w:bookmarkEnd w:id="88"/>
    </w:p>
    <w:p w:rsidR="00B50E2E" w:rsidRDefault="00E456DC" w:rsidP="00946293">
      <w:pPr>
        <w:pStyle w:val="a3"/>
        <w:spacing w:beforeLines="100" w:before="240" w:line="276" w:lineRule="auto"/>
        <w:ind w:left="561" w:right="578"/>
        <w:rPr>
          <w:lang w:eastAsia="ja-JP"/>
        </w:rPr>
      </w:pPr>
      <w:proofErr w:type="spellStart"/>
      <w:r>
        <w:rPr>
          <w:lang w:eastAsia="ja-JP"/>
        </w:rPr>
        <w:t>OpenChain</w:t>
      </w:r>
      <w:proofErr w:type="spellEnd"/>
      <w:r>
        <w:rPr>
          <w:lang w:eastAsia="ja-JP"/>
        </w:rPr>
        <w:t xml:space="preserve"> イニシアチブは2013年に開始されました。当時ソフトウェア サプライチェーンでオープンソースを活用していた実務者グループは、オープンソース コンプライアンスに関して2つのパターンを見出していました。それは、1) 成熟したオープンソース コンプライアンス プログラムを持つ組織のプロセスには顕著な類似性があること、および、2) いまだに多くの組織が遅れたコンプライアンス 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rsidR="00B50E2E" w:rsidRDefault="00E456DC">
      <w:pPr>
        <w:pStyle w:val="a3"/>
        <w:spacing w:before="197" w:line="276" w:lineRule="auto"/>
        <w:ind w:left="560" w:right="394"/>
        <w:rPr>
          <w:lang w:eastAsia="ja-JP"/>
        </w:rPr>
      </w:pPr>
      <w:r>
        <w:rPr>
          <w:lang w:eastAsia="ja-JP"/>
        </w:rPr>
        <w:t>こういった背景から、標準的なコンプライアンス プログラムの仕様書を整備することができるかどうかを検討する研究グループが形成されました。この仕様書は、</w:t>
      </w:r>
      <w:proofErr w:type="spellStart"/>
      <w:r>
        <w:rPr>
          <w:lang w:eastAsia="ja-JP"/>
        </w:rPr>
        <w:t>i</w:t>
      </w:r>
      <w:proofErr w:type="spellEnd"/>
      <w:r>
        <w:rPr>
          <w:lang w:eastAsia="ja-JP"/>
        </w:rPr>
        <w:t>) 業界全体で共有されるオープンソース コンプライアンス関連情報の品質と一貫性の向上促進、および、ii) コンプライアンス作業の再実施に起因するオープンソース関連の作業コストの低減、を実現するものです。本</w:t>
      </w:r>
      <w:del w:id="89" w:author="tani" w:date="2017-04-18T04:57:00Z">
        <w:r w:rsidDel="0027454C">
          <w:rPr>
            <w:lang w:eastAsia="ja-JP"/>
          </w:rPr>
          <w:delText>調査</w:delText>
        </w:r>
      </w:del>
      <w:r>
        <w:rPr>
          <w:lang w:eastAsia="ja-JP"/>
        </w:rPr>
        <w:t>グループはワーキング グループへと発展し、その後2016年4月に正式にThe Linux Foundationの協業プロジェクトとして組織されました。</w:t>
      </w:r>
    </w:p>
    <w:p w:rsidR="00B50E2E" w:rsidRDefault="00E456DC">
      <w:pPr>
        <w:pStyle w:val="a3"/>
        <w:spacing w:before="197"/>
        <w:ind w:left="560"/>
        <w:rPr>
          <w:lang w:eastAsia="ja-JP"/>
        </w:rPr>
      </w:pPr>
      <w:proofErr w:type="spellStart"/>
      <w:r>
        <w:rPr>
          <w:lang w:eastAsia="ja-JP"/>
        </w:rPr>
        <w:t>OpenChain</w:t>
      </w:r>
      <w:proofErr w:type="spellEnd"/>
      <w:r>
        <w:rPr>
          <w:lang w:eastAsia="ja-JP"/>
        </w:rPr>
        <w:t>イニシアチブのビジョンとミッションは以下のとおりです。</w:t>
      </w:r>
    </w:p>
    <w:p w:rsidR="00B50E2E" w:rsidRPr="007C0CCD" w:rsidRDefault="00E456DC">
      <w:pPr>
        <w:pStyle w:val="a4"/>
        <w:numPr>
          <w:ilvl w:val="0"/>
          <w:numId w:val="13"/>
        </w:numPr>
        <w:tabs>
          <w:tab w:val="left" w:pos="1641"/>
        </w:tabs>
        <w:spacing w:before="161" w:line="276" w:lineRule="auto"/>
        <w:ind w:right="273"/>
        <w:jc w:val="both"/>
        <w:rPr>
          <w:lang w:eastAsia="ja-JP"/>
        </w:rPr>
      </w:pPr>
      <w:r>
        <w:rPr>
          <w:b/>
          <w:lang w:eastAsia="ja-JP"/>
        </w:rPr>
        <w:t xml:space="preserve">ビジョン： </w:t>
      </w:r>
      <w:r w:rsidRPr="007C0CCD">
        <w:rPr>
          <w:lang w:eastAsia="ja-JP"/>
        </w:rPr>
        <w:t>フリー/オープンソース ソフトウェア（FOSS）が、信頼性と一貫性のあるコンプライアンス情報とともに提供されるソフトウェア サプライチェーンを実現すること。</w:t>
      </w:r>
    </w:p>
    <w:p w:rsidR="00B50E2E" w:rsidRPr="007C0CCD" w:rsidRDefault="007C0CCD" w:rsidP="00946293">
      <w:pPr>
        <w:pStyle w:val="a4"/>
        <w:numPr>
          <w:ilvl w:val="0"/>
          <w:numId w:val="13"/>
        </w:numPr>
        <w:tabs>
          <w:tab w:val="left" w:pos="1641"/>
        </w:tabs>
        <w:spacing w:beforeLines="50" w:before="120" w:line="276" w:lineRule="auto"/>
        <w:ind w:left="1638" w:right="278" w:hanging="357"/>
        <w:jc w:val="both"/>
        <w:rPr>
          <w:lang w:eastAsia="ja-JP"/>
        </w:rPr>
      </w:pPr>
      <w:r>
        <w:rPr>
          <w:rFonts w:eastAsiaTheme="minorEastAsia" w:hint="eastAsia"/>
          <w:b/>
          <w:lang w:eastAsia="ja-JP"/>
        </w:rPr>
        <w:t>ミッション：</w:t>
      </w:r>
      <w:r w:rsidR="00E456DC" w:rsidRPr="007C0CCD">
        <w:rPr>
          <w:lang w:eastAsia="ja-JP"/>
        </w:rPr>
        <w:t>FOSSの効果的マネジメントを実現するための要件をソフトウェア サプライチェーンに参加する人々のために確立すること。このような要件やそれらに関連する付帯事項については、ソフトウェア サプライチェーン、オープンソース コミュニティ、および学術研究機関の代表者らがオープンに協働しながら開発を進める。</w:t>
      </w:r>
    </w:p>
    <w:p w:rsidR="00B50E2E" w:rsidRDefault="00E456DC">
      <w:pPr>
        <w:pStyle w:val="a3"/>
        <w:spacing w:before="197" w:line="276" w:lineRule="auto"/>
        <w:ind w:left="560" w:right="310"/>
        <w:rPr>
          <w:lang w:eastAsia="ja-JP"/>
        </w:rPr>
      </w:pPr>
      <w:r>
        <w:rPr>
          <w:lang w:eastAsia="ja-JP"/>
        </w:rPr>
        <w:t>上記のビジョンとミッションに則り、本仕様書では一連の要件を定義しています。これらを満たすことで、オープンソース コンプライアンス 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 プログラムが</w:t>
      </w:r>
      <w:proofErr w:type="spellStart"/>
      <w:r>
        <w:rPr>
          <w:lang w:eastAsia="ja-JP"/>
        </w:rPr>
        <w:t>OpenChain</w:t>
      </w:r>
      <w:proofErr w:type="spellEnd"/>
      <w:r>
        <w:rPr>
          <w:lang w:eastAsia="ja-JP"/>
        </w:rPr>
        <w:t>に適合しているとみなされるために満足しなけ</w:t>
      </w:r>
      <w:r w:rsidR="007C0CCD">
        <w:rPr>
          <w:lang w:eastAsia="ja-JP"/>
        </w:rPr>
        <w:t>ればならない基本レベル（最低限）の要件一式を提示するものです。</w:t>
      </w:r>
      <w:r>
        <w:rPr>
          <w:lang w:eastAsia="ja-JP"/>
        </w:rPr>
        <w:t>本仕様書は、コンプライアンス プログラムの「何（What）」や「なぜ（Why）」の属性に焦点をあてており、「どのように（How）」や「いつ（When）」といった考慮点には言及していません。このため実用的レベルで柔軟性があり、さまざまな組織が自社の目的に最適なポリシーやプロセスを作成することができます。</w:t>
      </w:r>
    </w:p>
    <w:p w:rsidR="00B50E2E" w:rsidRDefault="00E456DC">
      <w:pPr>
        <w:pStyle w:val="a3"/>
        <w:spacing w:before="197" w:line="276" w:lineRule="auto"/>
        <w:ind w:left="560" w:right="272"/>
        <w:jc w:val="both"/>
        <w:rPr>
          <w:lang w:eastAsia="ja-JP"/>
        </w:rPr>
      </w:pPr>
      <w:r>
        <w:rPr>
          <w:lang w:eastAsia="ja-JP"/>
        </w:rPr>
        <w:t>第2節では、本資料全般で用いられる重要用語について定義します。第3節では、仕様として</w:t>
      </w:r>
      <w:r>
        <w:rPr>
          <w:lang w:eastAsia="ja-JP"/>
        </w:rPr>
        <w:lastRenderedPageBreak/>
        <w:t>の要件を示します。それぞれに1つ以上の「 検証すべき証跡</w:t>
      </w:r>
      <w:r w:rsidR="0035721D">
        <w:rPr>
          <w:rFonts w:asciiTheme="minorEastAsia" w:eastAsiaTheme="minorEastAsia" w:hAnsiTheme="minorEastAsia" w:hint="eastAsia"/>
          <w:lang w:eastAsia="ja-JP"/>
        </w:rPr>
        <w:t>（</w:t>
      </w:r>
      <w:r w:rsidR="0035721D" w:rsidRPr="0035721D">
        <w:rPr>
          <w:lang w:eastAsia="ja-JP"/>
        </w:rPr>
        <w:t>Verification Artifact</w:t>
      </w:r>
      <w:r w:rsidR="0035721D">
        <w:rPr>
          <w:rFonts w:asciiTheme="minorEastAsia" w:eastAsiaTheme="minorEastAsia" w:hAnsiTheme="minorEastAsia" w:hint="eastAsia"/>
          <w:lang w:eastAsia="ja-JP"/>
        </w:rPr>
        <w:t>）</w:t>
      </w:r>
      <w:r>
        <w:rPr>
          <w:lang w:eastAsia="ja-JP"/>
        </w:rPr>
        <w:t>」があります。これらは示された要件が満たされているかどうかを確認するために存在しなくてはならない確証としての役割を果たしています。すべての要件をそのコンプライアンス プログラムが満たしている場合には、仕様書第1.0版における「</w:t>
      </w:r>
      <w:proofErr w:type="spellStart"/>
      <w:r>
        <w:rPr>
          <w:lang w:eastAsia="ja-JP"/>
        </w:rPr>
        <w:t>OpenChain</w:t>
      </w:r>
      <w:proofErr w:type="spellEnd"/>
      <w:r>
        <w:rPr>
          <w:lang w:eastAsia="ja-JP"/>
        </w:rPr>
        <w:t>適合（</w:t>
      </w:r>
      <w:proofErr w:type="spellStart"/>
      <w:r>
        <w:rPr>
          <w:lang w:eastAsia="ja-JP"/>
        </w:rPr>
        <w:t>OpenChain</w:t>
      </w:r>
      <w:proofErr w:type="spellEnd"/>
      <w:r>
        <w:rPr>
          <w:lang w:eastAsia="ja-JP"/>
        </w:rPr>
        <w:t xml:space="preserve"> Conforming）」とみなされます。</w:t>
      </w:r>
    </w:p>
    <w:p w:rsidR="00B50E2E" w:rsidRDefault="00B50E2E">
      <w:pPr>
        <w:spacing w:line="276" w:lineRule="auto"/>
        <w:jc w:val="both"/>
        <w:rPr>
          <w:lang w:eastAsia="ja-JP"/>
        </w:rPr>
        <w:sectPr w:rsidR="00B50E2E">
          <w:pgSz w:w="12240" w:h="15840"/>
          <w:pgMar w:top="1220" w:right="1160" w:bottom="1360" w:left="880" w:header="279" w:footer="1176" w:gutter="0"/>
          <w:cols w:space="720"/>
        </w:sectPr>
      </w:pPr>
    </w:p>
    <w:p w:rsidR="00B50E2E" w:rsidRDefault="00B50E2E">
      <w:pPr>
        <w:pStyle w:val="a3"/>
        <w:spacing w:before="2"/>
        <w:rPr>
          <w:sz w:val="11"/>
          <w:lang w:eastAsia="ja-JP"/>
        </w:rPr>
      </w:pPr>
    </w:p>
    <w:p w:rsidR="00B50E2E" w:rsidRDefault="00E456DC">
      <w:pPr>
        <w:pStyle w:val="1"/>
        <w:rPr>
          <w:lang w:eastAsia="ja-JP"/>
        </w:rPr>
      </w:pPr>
      <w:bookmarkStart w:id="90" w:name="_bookmark1"/>
      <w:bookmarkStart w:id="91" w:name="_Toc480256754"/>
      <w:bookmarkEnd w:id="90"/>
      <w:r>
        <w:rPr>
          <w:color w:val="365F91"/>
          <w:lang w:eastAsia="ja-JP"/>
        </w:rPr>
        <w:t>用語の定義</w:t>
      </w:r>
      <w:bookmarkEnd w:id="91"/>
    </w:p>
    <w:p w:rsidR="00B50E2E" w:rsidRPr="0035721D" w:rsidRDefault="00E456DC" w:rsidP="0035721D">
      <w:pPr>
        <w:pStyle w:val="a3"/>
        <w:spacing w:beforeLines="100" w:before="240" w:line="278" w:lineRule="auto"/>
        <w:ind w:left="561" w:right="425"/>
        <w:rPr>
          <w:rFonts w:eastAsiaTheme="minorEastAsia"/>
          <w:lang w:eastAsia="ja-JP"/>
        </w:rPr>
      </w:pPr>
      <w:r>
        <w:rPr>
          <w:b/>
          <w:lang w:eastAsia="ja-JP"/>
        </w:rPr>
        <w:t>頒布コンプライアンス関連資料－</w:t>
      </w:r>
      <w:r w:rsidRPr="007C0CCD">
        <w:rPr>
          <w:lang w:eastAsia="ja-JP"/>
        </w:rPr>
        <w:t>確認済みライセンスによって供給ソフトウェアとともに提供を求められる生成物一式のこと。著作権表示（Copyright notice）、ライセンスのコピー、</w:t>
      </w:r>
      <w:r w:rsidR="0035721D" w:rsidRPr="0035721D">
        <w:rPr>
          <w:lang w:eastAsia="ja-JP"/>
        </w:rPr>
        <w:t>改変告知（Modification notification）、帰属告知（</w:t>
      </w:r>
      <w:r w:rsidR="0035721D">
        <w:rPr>
          <w:lang w:eastAsia="ja-JP"/>
        </w:rPr>
        <w:t>Attribution notice</w:t>
      </w:r>
      <w:r w:rsidR="0035721D">
        <w:rPr>
          <w:rFonts w:eastAsiaTheme="minorEastAsia" w:hint="eastAsia"/>
          <w:lang w:eastAsia="ja-JP"/>
        </w:rPr>
        <w:t>）</w:t>
      </w:r>
      <w:r w:rsidR="0035721D" w:rsidRPr="0035721D">
        <w:rPr>
          <w:lang w:eastAsia="ja-JP"/>
        </w:rPr>
        <w:t>、ソースコード、書面による申し出（Written offer）などを含む。</w:t>
      </w:r>
    </w:p>
    <w:p w:rsidR="00B50E2E" w:rsidRDefault="00E456DC">
      <w:pPr>
        <w:pStyle w:val="a3"/>
        <w:spacing w:before="195" w:line="276" w:lineRule="auto"/>
        <w:ind w:left="560" w:right="516"/>
        <w:rPr>
          <w:lang w:eastAsia="ja-JP"/>
        </w:rPr>
      </w:pPr>
      <w:r>
        <w:rPr>
          <w:b/>
          <w:lang w:eastAsia="ja-JP"/>
        </w:rPr>
        <w:t>FOSS</w:t>
      </w:r>
      <w:ins w:id="92" w:author="tani" w:date="2017-04-18T05:25:00Z">
        <w:r w:rsidR="00EC5E20">
          <w:rPr>
            <w:rFonts w:eastAsiaTheme="minorEastAsia" w:hint="eastAsia"/>
            <w:b/>
            <w:lang w:eastAsia="ja-JP"/>
          </w:rPr>
          <w:t>（</w:t>
        </w:r>
      </w:ins>
      <w:del w:id="93" w:author="tani" w:date="2017-04-18T05:25:00Z">
        <w:r w:rsidDel="00EC5E20">
          <w:rPr>
            <w:b/>
            <w:lang w:eastAsia="ja-JP"/>
          </w:rPr>
          <w:delText xml:space="preserve"> (</w:delText>
        </w:r>
      </w:del>
      <w:r>
        <w:rPr>
          <w:b/>
          <w:lang w:eastAsia="ja-JP"/>
        </w:rPr>
        <w:t>フリー/オープンソース ソフトウェア</w:t>
      </w:r>
      <w:ins w:id="94" w:author="tani" w:date="2017-04-18T05:25:00Z">
        <w:r w:rsidR="00EC5E20">
          <w:rPr>
            <w:rFonts w:eastAsiaTheme="minorEastAsia" w:hint="eastAsia"/>
            <w:b/>
            <w:lang w:eastAsia="ja-JP"/>
          </w:rPr>
          <w:t>)</w:t>
        </w:r>
      </w:ins>
      <w:del w:id="95" w:author="tani" w:date="2017-04-18T05:25:00Z">
        <w:r w:rsidDel="00EC5E20">
          <w:rPr>
            <w:b/>
            <w:lang w:eastAsia="ja-JP"/>
          </w:rPr>
          <w:delText>)</w:delText>
        </w:r>
      </w:del>
      <w:r>
        <w:rPr>
          <w:b/>
          <w:lang w:eastAsia="ja-JP"/>
        </w:rPr>
        <w:t>－</w:t>
      </w:r>
      <w:r w:rsidRPr="007C0CCD">
        <w:rPr>
          <w:lang w:eastAsia="ja-JP"/>
        </w:rPr>
        <w:t>Open Source Initiative（OpenSource.org）によって公開されているオープンソースの定義や（Free Software Foundationによって公開されている） フリー ソフトウェアの定義に該当もしくはそれに類似したライセンスの、1つもしくはそれ以上に従うソフトウェアのこと。</w:t>
      </w:r>
    </w:p>
    <w:p w:rsidR="00B50E2E" w:rsidRDefault="00E456DC" w:rsidP="00AA0D9E">
      <w:pPr>
        <w:pStyle w:val="a3"/>
        <w:spacing w:beforeLines="100" w:before="240"/>
        <w:ind w:left="561"/>
        <w:rPr>
          <w:lang w:eastAsia="ja-JP"/>
        </w:rPr>
      </w:pPr>
      <w:r>
        <w:rPr>
          <w:b/>
          <w:lang w:eastAsia="ja-JP"/>
        </w:rPr>
        <w:t>FOSS 窓口－</w:t>
      </w:r>
      <w:r w:rsidRPr="007C0CCD">
        <w:rPr>
          <w:lang w:eastAsia="ja-JP"/>
        </w:rPr>
        <w:t>FOSSに関し、外部からの問い合わせに対応するためにアサインされた担当者のこと。</w:t>
      </w:r>
    </w:p>
    <w:p w:rsidR="00B50E2E" w:rsidRPr="007C0CCD" w:rsidRDefault="00E456DC" w:rsidP="00946293">
      <w:pPr>
        <w:pStyle w:val="a3"/>
        <w:spacing w:beforeLines="100" w:before="240" w:line="278" w:lineRule="auto"/>
        <w:ind w:left="561" w:right="510"/>
        <w:rPr>
          <w:lang w:eastAsia="ja-JP"/>
        </w:rPr>
      </w:pPr>
      <w:r>
        <w:rPr>
          <w:b/>
          <w:lang w:eastAsia="ja-JP"/>
        </w:rPr>
        <w:t>確認ライセンス</w:t>
      </w:r>
      <w:r w:rsidR="0035721D" w:rsidRPr="0035721D">
        <w:rPr>
          <w:rFonts w:ascii="ＭＳ ゴシック" w:eastAsia="ＭＳ ゴシック" w:hAnsi="ＭＳ ゴシック" w:cs="ＭＳ ゴシック" w:hint="eastAsia"/>
          <w:b/>
          <w:lang w:eastAsia="ja-JP"/>
        </w:rPr>
        <w:t>（</w:t>
      </w:r>
      <w:r w:rsidR="0035721D" w:rsidRPr="0035721D">
        <w:rPr>
          <w:b/>
          <w:lang w:eastAsia="ja-JP"/>
        </w:rPr>
        <w:t>Identified License</w:t>
      </w:r>
      <w:r w:rsidR="0035721D" w:rsidRPr="0035721D">
        <w:rPr>
          <w:rFonts w:ascii="ＭＳ ゴシック" w:eastAsia="ＭＳ ゴシック" w:hAnsi="ＭＳ ゴシック" w:cs="ＭＳ ゴシック" w:hint="eastAsia"/>
          <w:b/>
          <w:lang w:eastAsia="ja-JP"/>
        </w:rPr>
        <w:t>）</w:t>
      </w:r>
      <w:r>
        <w:rPr>
          <w:b/>
          <w:lang w:eastAsia="ja-JP"/>
        </w:rPr>
        <w:t>－</w:t>
      </w:r>
      <w:r w:rsidRPr="007C0CCD">
        <w:rPr>
          <w:lang w:eastAsia="ja-JP"/>
        </w:rPr>
        <w:t>適切なライセンス確認手順の結果として存在の確認ができた一連のFOSSライセンスのこと。</w:t>
      </w:r>
    </w:p>
    <w:p w:rsidR="00B50E2E" w:rsidRPr="007C0CCD" w:rsidRDefault="00E456DC">
      <w:pPr>
        <w:spacing w:before="197"/>
        <w:ind w:left="560"/>
        <w:rPr>
          <w:lang w:eastAsia="ja-JP"/>
        </w:rPr>
      </w:pPr>
      <w:proofErr w:type="spellStart"/>
      <w:r>
        <w:rPr>
          <w:b/>
          <w:lang w:eastAsia="ja-JP"/>
        </w:rPr>
        <w:t>OpenChain</w:t>
      </w:r>
      <w:proofErr w:type="spellEnd"/>
      <w:r>
        <w:rPr>
          <w:b/>
          <w:lang w:eastAsia="ja-JP"/>
        </w:rPr>
        <w:t>適合（Open Chain Conforming）－</w:t>
      </w:r>
      <w:r w:rsidRPr="007C0CCD">
        <w:rPr>
          <w:lang w:eastAsia="ja-JP"/>
        </w:rPr>
        <w:t>本仕様書のすべての要件を満たすコンプライアンス プログラムのこと。</w:t>
      </w:r>
    </w:p>
    <w:p w:rsidR="00B50E2E" w:rsidRDefault="00E456DC" w:rsidP="00946293">
      <w:pPr>
        <w:pStyle w:val="a3"/>
        <w:spacing w:beforeLines="100" w:before="240" w:line="278" w:lineRule="auto"/>
        <w:ind w:left="561" w:right="510"/>
        <w:rPr>
          <w:lang w:eastAsia="ja-JP"/>
        </w:rPr>
      </w:pPr>
      <w:r>
        <w:rPr>
          <w:b/>
          <w:lang w:eastAsia="ja-JP"/>
        </w:rPr>
        <w:t>ソフトウェア スタッフ－</w:t>
      </w:r>
      <w:r w:rsidR="007C0CCD">
        <w:rPr>
          <w:lang w:eastAsia="ja-JP"/>
        </w:rPr>
        <w:t>供給ソフトウェアについて、</w:t>
      </w:r>
      <w:ins w:id="96" w:author="tani" w:date="2017-04-18T04:58:00Z">
        <w:r w:rsidR="00B65B65">
          <w:rPr>
            <w:rFonts w:eastAsiaTheme="minorEastAsia" w:hint="eastAsia"/>
            <w:lang w:eastAsia="ja-JP"/>
          </w:rPr>
          <w:t>定義し</w:t>
        </w:r>
      </w:ins>
      <w:del w:id="97" w:author="tani" w:date="2017-04-18T04:58:00Z">
        <w:r w:rsidR="007C0CCD" w:rsidDel="00B65B65">
          <w:rPr>
            <w:lang w:eastAsia="ja-JP"/>
          </w:rPr>
          <w:delText>創り</w:delText>
        </w:r>
      </w:del>
      <w:r w:rsidRPr="007C0CCD">
        <w:rPr>
          <w:lang w:eastAsia="ja-JP"/>
        </w:rPr>
        <w:t>、コントリビュートし、もしくは使えるよう準備する責任を</w:t>
      </w:r>
      <w:ins w:id="98" w:author="tani" w:date="2017-04-18T05:22:00Z">
        <w:r w:rsidR="00EC5E20">
          <w:rPr>
            <w:rFonts w:eastAsiaTheme="minorEastAsia" w:hint="eastAsia"/>
            <w:lang w:eastAsia="ja-JP"/>
          </w:rPr>
          <w:t>持</w:t>
        </w:r>
      </w:ins>
      <w:del w:id="99" w:author="tani" w:date="2017-04-18T05:22:00Z">
        <w:r w:rsidRPr="007C0CCD" w:rsidDel="00EC5E20">
          <w:rPr>
            <w:lang w:eastAsia="ja-JP"/>
          </w:rPr>
          <w:delText>も</w:delText>
        </w:r>
      </w:del>
      <w:r w:rsidRPr="007C0CCD">
        <w:rPr>
          <w:lang w:eastAsia="ja-JP"/>
        </w:rPr>
        <w:t>つ従業員や契約者のこと。組織によって異なるが、ソフトウェア開発者、リリース エンジニア、品質管理技術者、プロダクト マーケティング担当者、プロダクト管理者などが含まれる（ただし、この限りではない）。</w:t>
      </w:r>
    </w:p>
    <w:p w:rsidR="00B50E2E" w:rsidRPr="007C0CCD" w:rsidRDefault="00E456DC">
      <w:pPr>
        <w:pStyle w:val="a3"/>
        <w:spacing w:before="198" w:line="278" w:lineRule="auto"/>
        <w:ind w:left="560" w:right="289"/>
        <w:rPr>
          <w:lang w:eastAsia="ja-JP"/>
        </w:rPr>
      </w:pPr>
      <w:r>
        <w:rPr>
          <w:b/>
          <w:lang w:eastAsia="ja-JP"/>
        </w:rPr>
        <w:t>SPDX もしくはSoftware Package Data Exchange－</w:t>
      </w:r>
      <w:r w:rsidRPr="007C0CCD">
        <w:rPr>
          <w:lang w:eastAsia="ja-JP"/>
        </w:rPr>
        <w:t>SPDXワーキング グループによって作られ、ライセンスや著作権情報をやりとりすることを目的としたフォーマット標準のこと。SPDXについてはww.spdx.orgにその仕様が記載されている。</w:t>
      </w:r>
    </w:p>
    <w:p w:rsidR="00B50E2E" w:rsidRPr="007C0CCD" w:rsidRDefault="00E456DC">
      <w:pPr>
        <w:pStyle w:val="a3"/>
        <w:spacing w:before="195" w:line="276" w:lineRule="auto"/>
        <w:ind w:left="560" w:right="424"/>
        <w:rPr>
          <w:lang w:eastAsia="ja-JP"/>
        </w:rPr>
      </w:pPr>
      <w:r>
        <w:rPr>
          <w:b/>
          <w:lang w:eastAsia="ja-JP"/>
        </w:rPr>
        <w:t>供給ソフトウェア－</w:t>
      </w:r>
      <w:r w:rsidRPr="007C0CCD">
        <w:rPr>
          <w:lang w:eastAsia="ja-JP"/>
        </w:rPr>
        <w:t>組織が第三者（他組織または個人）に対して提供するソフトウェアのこと。</w:t>
      </w:r>
    </w:p>
    <w:p w:rsidR="00B50E2E" w:rsidRDefault="00E456DC">
      <w:pPr>
        <w:spacing w:before="197" w:line="278" w:lineRule="auto"/>
        <w:ind w:left="560" w:right="894"/>
        <w:rPr>
          <w:lang w:eastAsia="ja-JP"/>
        </w:rPr>
      </w:pPr>
      <w:r>
        <w:rPr>
          <w:b/>
          <w:lang w:eastAsia="ja-JP"/>
        </w:rPr>
        <w:t>検証すべき証跡</w:t>
      </w:r>
      <w:r w:rsidR="0035721D" w:rsidRPr="0035721D">
        <w:rPr>
          <w:rFonts w:ascii="ＭＳ ゴシック" w:eastAsia="ＭＳ ゴシック" w:hAnsi="ＭＳ ゴシック" w:cs="ＭＳ ゴシック" w:hint="eastAsia"/>
          <w:b/>
          <w:lang w:eastAsia="ja-JP"/>
        </w:rPr>
        <w:t>（</w:t>
      </w:r>
      <w:r w:rsidR="0035721D">
        <w:rPr>
          <w:b/>
          <w:lang w:eastAsia="ja-JP"/>
        </w:rPr>
        <w:t>Verification Artifact</w:t>
      </w:r>
      <w:r w:rsidR="0035721D" w:rsidRPr="0035721D">
        <w:rPr>
          <w:rFonts w:ascii="ＭＳ ゴシック" w:eastAsia="ＭＳ ゴシック" w:hAnsi="ＭＳ ゴシック" w:cs="ＭＳ ゴシック" w:hint="eastAsia"/>
          <w:b/>
          <w:lang w:eastAsia="ja-JP"/>
        </w:rPr>
        <w:t>）</w:t>
      </w:r>
      <w:r>
        <w:rPr>
          <w:b/>
          <w:lang w:eastAsia="ja-JP"/>
        </w:rPr>
        <w:t>－</w:t>
      </w:r>
      <w:r w:rsidRPr="007C0CCD">
        <w:rPr>
          <w:lang w:eastAsia="ja-JP"/>
        </w:rPr>
        <w:t>与えられた要件を満足しているとみなされるために存在しなければならない確証のこと。</w:t>
      </w:r>
    </w:p>
    <w:p w:rsidR="00B50E2E" w:rsidRDefault="00B50E2E">
      <w:pPr>
        <w:spacing w:line="278" w:lineRule="auto"/>
        <w:rPr>
          <w:lang w:eastAsia="ja-JP"/>
        </w:rPr>
        <w:sectPr w:rsidR="00B50E2E">
          <w:pgSz w:w="12240" w:h="15840"/>
          <w:pgMar w:top="1220" w:right="1160" w:bottom="1360" w:left="880" w:header="279" w:footer="1176" w:gutter="0"/>
          <w:cols w:space="720"/>
        </w:sectPr>
      </w:pPr>
    </w:p>
    <w:p w:rsidR="00B50E2E" w:rsidRDefault="00B50E2E">
      <w:pPr>
        <w:pStyle w:val="a3"/>
        <w:spacing w:before="2"/>
        <w:rPr>
          <w:sz w:val="11"/>
          <w:lang w:eastAsia="ja-JP"/>
        </w:rPr>
      </w:pPr>
    </w:p>
    <w:p w:rsidR="00B50E2E" w:rsidRDefault="00E456DC">
      <w:pPr>
        <w:pStyle w:val="1"/>
        <w:rPr>
          <w:lang w:eastAsia="ja-JP"/>
        </w:rPr>
      </w:pPr>
      <w:bookmarkStart w:id="100" w:name="_bookmark2"/>
      <w:bookmarkStart w:id="101" w:name="_Toc480256755"/>
      <w:bookmarkEnd w:id="100"/>
      <w:r>
        <w:rPr>
          <w:color w:val="365F91"/>
          <w:lang w:eastAsia="ja-JP"/>
        </w:rPr>
        <w:t>満たすべき要件</w:t>
      </w:r>
      <w:bookmarkEnd w:id="101"/>
    </w:p>
    <w:p w:rsidR="00B50E2E" w:rsidRDefault="00E456DC" w:rsidP="004C187C">
      <w:pPr>
        <w:pStyle w:val="20"/>
        <w:rPr>
          <w:lang w:eastAsia="ja-JP"/>
        </w:rPr>
      </w:pPr>
      <w:bookmarkStart w:id="102" w:name="_bookmark3"/>
      <w:bookmarkStart w:id="103" w:name="_Toc480256756"/>
      <w:bookmarkEnd w:id="102"/>
      <w:r>
        <w:rPr>
          <w:lang w:eastAsia="ja-JP"/>
        </w:rPr>
        <w:t>G1: FOSS</w:t>
      </w:r>
      <w:r>
        <w:rPr>
          <w:lang w:eastAsia="ja-JP"/>
        </w:rPr>
        <w:t>に関わる責任の理解</w:t>
      </w:r>
      <w:bookmarkEnd w:id="103"/>
    </w:p>
    <w:p w:rsidR="00B50E2E" w:rsidRDefault="00E456DC">
      <w:pPr>
        <w:pStyle w:val="3"/>
        <w:numPr>
          <w:ilvl w:val="1"/>
          <w:numId w:val="12"/>
        </w:numPr>
        <w:tabs>
          <w:tab w:val="left" w:pos="1281"/>
        </w:tabs>
        <w:spacing w:before="39"/>
        <w:ind w:right="594"/>
        <w:rPr>
          <w:lang w:eastAsia="ja-JP"/>
        </w:rPr>
      </w:pPr>
      <w:r>
        <w:rPr>
          <w:lang w:eastAsia="ja-JP"/>
        </w:rPr>
        <w:t>供給ソフトウェアの頒布についてFOSSライセンス コンプライアンスを統制するFOSSポリシーが書面として存在し、少なくともそれが組織内に周知されていること。</w:t>
      </w:r>
    </w:p>
    <w:p w:rsidR="00B50E2E" w:rsidRPr="004C187C" w:rsidRDefault="00E456DC" w:rsidP="004C187C">
      <w:pPr>
        <w:pStyle w:val="4"/>
      </w:pPr>
      <w:proofErr w:type="spellStart"/>
      <w:r>
        <w:t>検証すべき証跡</w:t>
      </w:r>
      <w:proofErr w:type="spellEnd"/>
      <w:r>
        <w:t>：</w:t>
      </w:r>
    </w:p>
    <w:p w:rsidR="00B50E2E" w:rsidRDefault="00E456DC">
      <w:pPr>
        <w:pStyle w:val="a4"/>
        <w:numPr>
          <w:ilvl w:val="2"/>
          <w:numId w:val="12"/>
        </w:numPr>
        <w:tabs>
          <w:tab w:val="left" w:pos="1641"/>
        </w:tabs>
        <w:rPr>
          <w:lang w:eastAsia="ja-JP"/>
        </w:rPr>
      </w:pPr>
      <w:r>
        <w:rPr>
          <w:lang w:eastAsia="ja-JP"/>
        </w:rPr>
        <w:t>1.1.1文書化されたFOSS ポリシーが存在する。</w:t>
      </w:r>
    </w:p>
    <w:p w:rsidR="00B50E2E" w:rsidRDefault="00E456DC">
      <w:pPr>
        <w:pStyle w:val="a4"/>
        <w:numPr>
          <w:ilvl w:val="2"/>
          <w:numId w:val="12"/>
        </w:numPr>
        <w:tabs>
          <w:tab w:val="left" w:pos="1641"/>
        </w:tabs>
        <w:ind w:right="284"/>
        <w:rPr>
          <w:lang w:eastAsia="ja-JP"/>
        </w:rPr>
      </w:pPr>
      <w:r>
        <w:rPr>
          <w:lang w:eastAsia="ja-JP"/>
        </w:rPr>
        <w:t>1.1.2すべてのソフトウェア スタッフが（トレーニングや社内</w:t>
      </w:r>
      <w:ins w:id="104" w:author="tani" w:date="2017-04-18T05:23:00Z">
        <w:r w:rsidR="00EC5E20">
          <w:rPr>
            <w:rFonts w:eastAsiaTheme="minorEastAsia" w:hint="eastAsia"/>
            <w:lang w:eastAsia="ja-JP"/>
          </w:rPr>
          <w:t>W</w:t>
        </w:r>
      </w:ins>
      <w:del w:id="105" w:author="tani" w:date="2017-04-18T05:23:00Z">
        <w:r w:rsidDel="00EC5E20">
          <w:rPr>
            <w:lang w:eastAsia="ja-JP"/>
          </w:rPr>
          <w:delText>w</w:delText>
        </w:r>
      </w:del>
      <w:r>
        <w:rPr>
          <w:lang w:eastAsia="ja-JP"/>
        </w:rPr>
        <w:t>iki、その他実践的なコミュニケーションを通じて）FOSSポリシーの存在を知ることのできる文書化された手続きが存在する。</w:t>
      </w:r>
    </w:p>
    <w:p w:rsidR="00B50E2E" w:rsidRDefault="00E456DC" w:rsidP="004C187C">
      <w:pPr>
        <w:pStyle w:val="4"/>
        <w:rPr>
          <w:lang w:eastAsia="ja-JP"/>
        </w:rPr>
      </w:pPr>
      <w:r>
        <w:rPr>
          <w:lang w:eastAsia="ja-JP"/>
        </w:rPr>
        <w:t>論拠:</w:t>
      </w:r>
    </w:p>
    <w:p w:rsidR="00B50E2E" w:rsidRDefault="00E456DC">
      <w:pPr>
        <w:pStyle w:val="a3"/>
        <w:ind w:left="1280" w:right="450"/>
        <w:rPr>
          <w:lang w:eastAsia="ja-JP"/>
        </w:rPr>
      </w:pPr>
      <w:r>
        <w:rPr>
          <w:lang w:eastAsia="ja-JP"/>
        </w:rPr>
        <w:t>FOSSポリシーを作成・記録するステップが取られ、ソフトウェア スタッフにFOSSポリシーの存在を知らせることを確かなものにします。FOSSポリシーに含まれるべき内容についてはここで提示されませんが、他の要件で提示されることがあります。</w:t>
      </w:r>
    </w:p>
    <w:p w:rsidR="00B50E2E" w:rsidRDefault="00E456DC" w:rsidP="00946293">
      <w:pPr>
        <w:pStyle w:val="3"/>
        <w:numPr>
          <w:ilvl w:val="1"/>
          <w:numId w:val="12"/>
        </w:numPr>
        <w:tabs>
          <w:tab w:val="left" w:pos="1281"/>
        </w:tabs>
        <w:spacing w:beforeLines="100" w:before="240"/>
        <w:ind w:left="1281"/>
        <w:rPr>
          <w:lang w:eastAsia="ja-JP"/>
        </w:rPr>
      </w:pPr>
      <w:r>
        <w:rPr>
          <w:lang w:eastAsia="ja-JP"/>
        </w:rPr>
        <w:t>すべてのソフトウェア スタッフに対して、受講必須のトレーニングが存在すること。</w:t>
      </w:r>
    </w:p>
    <w:p w:rsidR="004C187C" w:rsidRPr="004C187C" w:rsidRDefault="004C187C" w:rsidP="004C187C">
      <w:pPr>
        <w:pStyle w:val="a4"/>
        <w:numPr>
          <w:ilvl w:val="0"/>
          <w:numId w:val="11"/>
        </w:numPr>
        <w:rPr>
          <w:b/>
          <w:lang w:eastAsia="ja-JP"/>
        </w:rPr>
      </w:pPr>
      <w:r w:rsidRPr="004C187C">
        <w:rPr>
          <w:b/>
          <w:lang w:eastAsia="ja-JP"/>
        </w:rPr>
        <w:t>トレーニングは少なくとも以下に示すトピックを含んでいること。</w:t>
      </w:r>
    </w:p>
    <w:p w:rsidR="00B50E2E" w:rsidRPr="004C187C" w:rsidRDefault="00E456DC" w:rsidP="004C187C">
      <w:pPr>
        <w:pStyle w:val="2"/>
        <w:rPr>
          <w:b/>
          <w:lang w:eastAsia="ja-JP"/>
        </w:rPr>
      </w:pPr>
      <w:r w:rsidRPr="004C187C">
        <w:rPr>
          <w:b/>
          <w:lang w:eastAsia="ja-JP"/>
        </w:rPr>
        <w:t>FOSSポリシーおよびそれがどこで見つけられるか</w:t>
      </w:r>
    </w:p>
    <w:p w:rsidR="00B50E2E" w:rsidRPr="004C187C" w:rsidRDefault="00E456DC" w:rsidP="004C187C">
      <w:pPr>
        <w:pStyle w:val="2"/>
        <w:rPr>
          <w:b/>
          <w:lang w:eastAsia="ja-JP"/>
        </w:rPr>
      </w:pPr>
      <w:r w:rsidRPr="004C187C">
        <w:rPr>
          <w:b/>
          <w:lang w:eastAsia="ja-JP"/>
        </w:rPr>
        <w:t>FOSSおよびFOSSライセンスに付随する知的財産権関連法令の基礎</w:t>
      </w:r>
    </w:p>
    <w:p w:rsidR="00B50E2E" w:rsidRPr="004C187C" w:rsidRDefault="00E456DC" w:rsidP="004C187C">
      <w:pPr>
        <w:pStyle w:val="2"/>
        <w:rPr>
          <w:b/>
          <w:lang w:eastAsia="ja-JP"/>
        </w:rPr>
      </w:pPr>
      <w:r w:rsidRPr="004C187C">
        <w:rPr>
          <w:b/>
          <w:lang w:eastAsia="ja-JP"/>
        </w:rPr>
        <w:t>FOSSライセンスの概念（コピーレフト ライセンスやパーミッシブなライセンスの概念など）</w:t>
      </w:r>
    </w:p>
    <w:p w:rsidR="00B50E2E" w:rsidRPr="004C187C" w:rsidRDefault="00E456DC" w:rsidP="004C187C">
      <w:pPr>
        <w:pStyle w:val="2"/>
        <w:rPr>
          <w:b/>
          <w:lang w:eastAsia="ja-JP"/>
        </w:rPr>
      </w:pPr>
      <w:r w:rsidRPr="004C187C">
        <w:rPr>
          <w:b/>
          <w:lang w:eastAsia="ja-JP"/>
        </w:rPr>
        <w:t>FOSSプロジェクトのライセンス供与のモデル</w:t>
      </w:r>
    </w:p>
    <w:p w:rsidR="00B50E2E" w:rsidRPr="004C187C" w:rsidRDefault="00E456DC" w:rsidP="004C187C">
      <w:pPr>
        <w:pStyle w:val="2"/>
        <w:rPr>
          <w:b/>
          <w:lang w:eastAsia="ja-JP"/>
        </w:rPr>
      </w:pPr>
      <w:r w:rsidRPr="004C187C">
        <w:rPr>
          <w:b/>
          <w:lang w:eastAsia="ja-JP"/>
        </w:rPr>
        <w:t>FOSSコンプライアンスに具体的に関係し、FOSSポリシー全般に関係するソフトウェア スタッフの役割と責任</w:t>
      </w:r>
    </w:p>
    <w:p w:rsidR="00B50E2E" w:rsidRPr="004C187C" w:rsidRDefault="00E456DC" w:rsidP="004C187C">
      <w:pPr>
        <w:pStyle w:val="2"/>
        <w:rPr>
          <w:b/>
          <w:lang w:eastAsia="ja-JP"/>
        </w:rPr>
      </w:pPr>
      <w:r w:rsidRPr="004C187C">
        <w:rPr>
          <w:b/>
          <w:lang w:eastAsia="ja-JP"/>
        </w:rPr>
        <w:t>供給ソフトウェアのFOSSコンポーネントを特定、記録、および追跡するためのプロセス</w:t>
      </w:r>
    </w:p>
    <w:p w:rsidR="00B50E2E" w:rsidRPr="004C187C" w:rsidRDefault="00E456DC" w:rsidP="004C187C">
      <w:pPr>
        <w:pStyle w:val="a4"/>
        <w:numPr>
          <w:ilvl w:val="0"/>
          <w:numId w:val="11"/>
        </w:numPr>
        <w:rPr>
          <w:b/>
          <w:lang w:eastAsia="ja-JP"/>
        </w:rPr>
      </w:pPr>
      <w:r w:rsidRPr="004C187C">
        <w:rPr>
          <w:b/>
          <w:lang w:eastAsia="ja-JP"/>
        </w:rPr>
        <w:t>ソフトウェア スタッフは、FOSSトレーニングを過去24か月以内に（最新の状況に即すとみなされるよう）修了していること。</w:t>
      </w:r>
      <w:del w:id="106" w:author="tani" w:date="2017-04-18T05:01:00Z">
        <w:r w:rsidRPr="004C187C" w:rsidDel="0091668A">
          <w:rPr>
            <w:b/>
            <w:lang w:eastAsia="ja-JP"/>
          </w:rPr>
          <w:delText xml:space="preserve"> そのトレーニング要件を満足させるために、ソフトウェアスタッフに対して試験を実施することができます。</w:delText>
        </w:r>
      </w:del>
      <w:r w:rsidRPr="004C187C">
        <w:rPr>
          <w:b/>
          <w:lang w:eastAsia="ja-JP"/>
        </w:rPr>
        <w:t>ソフトウェア スタッフがトレーニング要件を満たしていることを認めるために試験を実施する場合もある。</w:t>
      </w:r>
    </w:p>
    <w:p w:rsidR="00B50E2E" w:rsidRDefault="00E456DC" w:rsidP="004C187C">
      <w:pPr>
        <w:pStyle w:val="4"/>
      </w:pPr>
      <w:proofErr w:type="spellStart"/>
      <w:r>
        <w:t>検証すべき証跡</w:t>
      </w:r>
      <w:proofErr w:type="spellEnd"/>
      <w:r>
        <w:t>：</w:t>
      </w:r>
    </w:p>
    <w:p w:rsidR="00B50E2E" w:rsidRDefault="00E456DC">
      <w:pPr>
        <w:pStyle w:val="a4"/>
        <w:numPr>
          <w:ilvl w:val="2"/>
          <w:numId w:val="12"/>
        </w:numPr>
        <w:tabs>
          <w:tab w:val="left" w:pos="1641"/>
        </w:tabs>
        <w:ind w:right="316"/>
        <w:rPr>
          <w:lang w:eastAsia="ja-JP"/>
        </w:rPr>
      </w:pPr>
      <w:r>
        <w:rPr>
          <w:lang w:eastAsia="ja-JP"/>
        </w:rPr>
        <w:t>1.2.1上記のトピックを含んだFOSS教材（たとえばスライドやオンライン コースなどのトレーニング用資料）が存在する。</w:t>
      </w:r>
    </w:p>
    <w:p w:rsidR="00B50E2E" w:rsidRDefault="00E456DC">
      <w:pPr>
        <w:pStyle w:val="a4"/>
        <w:numPr>
          <w:ilvl w:val="2"/>
          <w:numId w:val="12"/>
        </w:numPr>
        <w:tabs>
          <w:tab w:val="left" w:pos="1641"/>
        </w:tabs>
        <w:rPr>
          <w:lang w:eastAsia="ja-JP"/>
        </w:rPr>
      </w:pPr>
      <w:r>
        <w:rPr>
          <w:lang w:eastAsia="ja-JP"/>
        </w:rPr>
        <w:t>1.2.2ソフトウェア スタッフ全員がコースを修了していることを確認する手段がある。</w:t>
      </w:r>
    </w:p>
    <w:p w:rsidR="00B50E2E" w:rsidRDefault="00E456DC">
      <w:pPr>
        <w:pStyle w:val="a4"/>
        <w:numPr>
          <w:ilvl w:val="2"/>
          <w:numId w:val="12"/>
        </w:numPr>
        <w:tabs>
          <w:tab w:val="left" w:pos="1641"/>
        </w:tabs>
        <w:rPr>
          <w:lang w:eastAsia="ja-JP"/>
        </w:rPr>
      </w:pPr>
      <w:r>
        <w:rPr>
          <w:lang w:eastAsia="ja-JP"/>
        </w:rPr>
        <w:t>1.2.3全ソフトウェア スタッフのうち少なくとも85%が、本節上記で定義したような最新の状況に即した状態にある。</w:t>
      </w:r>
    </w:p>
    <w:p w:rsidR="00B50E2E" w:rsidRDefault="00E456DC" w:rsidP="004C187C">
      <w:pPr>
        <w:pStyle w:val="4"/>
        <w:rPr>
          <w:lang w:eastAsia="ja-JP"/>
        </w:rPr>
      </w:pPr>
      <w:r>
        <w:rPr>
          <w:lang w:eastAsia="ja-JP"/>
        </w:rPr>
        <w:t>論拠:</w:t>
      </w:r>
    </w:p>
    <w:p w:rsidR="00B50E2E" w:rsidRDefault="00E456DC">
      <w:pPr>
        <w:pStyle w:val="a3"/>
        <w:ind w:left="1280" w:right="349"/>
        <w:rPr>
          <w:lang w:eastAsia="ja-JP"/>
        </w:rPr>
      </w:pPr>
      <w:r>
        <w:rPr>
          <w:lang w:eastAsia="ja-JP"/>
        </w:rPr>
        <w:t>ソフトウェア スタッフが最新のFOSSトレーニングに参加したこと、およびそのトレーニングでFOSS関連の適切なトピックが取り扱われていることを確かなものにします。ここで意図しているのは、一連の中核的な基本レベルのトピックがカバーされることですが、通常実施されているトレーニング プログラムでは、ここで求められる内容より包括的なものになると考えられます。</w:t>
      </w:r>
    </w:p>
    <w:p w:rsidR="00B50E2E" w:rsidRDefault="00B50E2E">
      <w:pPr>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rPr>
          <w:lang w:eastAsia="ja-JP"/>
        </w:rPr>
      </w:pPr>
      <w:bookmarkStart w:id="107" w:name="_bookmark4"/>
      <w:bookmarkStart w:id="108" w:name="_Toc480256757"/>
      <w:bookmarkEnd w:id="107"/>
      <w:r>
        <w:rPr>
          <w:lang w:eastAsia="ja-JP"/>
        </w:rPr>
        <w:t xml:space="preserve">G2: </w:t>
      </w:r>
      <w:r>
        <w:rPr>
          <w:lang w:eastAsia="ja-JP"/>
        </w:rPr>
        <w:t>コンプライアンスを履行するための責任者のアサイン</w:t>
      </w:r>
      <w:bookmarkEnd w:id="108"/>
    </w:p>
    <w:p w:rsidR="00B50E2E" w:rsidRDefault="00E456DC" w:rsidP="00946293">
      <w:pPr>
        <w:pStyle w:val="3"/>
        <w:numPr>
          <w:ilvl w:val="1"/>
          <w:numId w:val="10"/>
        </w:numPr>
        <w:tabs>
          <w:tab w:val="left" w:pos="1281"/>
        </w:tabs>
        <w:spacing w:beforeLines="100" w:before="240"/>
        <w:ind w:left="1281"/>
        <w:rPr>
          <w:lang w:eastAsia="ja-JP"/>
        </w:rPr>
      </w:pPr>
      <w:r>
        <w:rPr>
          <w:lang w:eastAsia="ja-JP"/>
        </w:rPr>
        <w:t>FOSS</w:t>
      </w:r>
      <w:r w:rsidR="004C143F">
        <w:rPr>
          <w:lang w:eastAsia="ja-JP"/>
        </w:rPr>
        <w:t>に関する窓口機能を</w:t>
      </w:r>
      <w:r>
        <w:rPr>
          <w:lang w:eastAsia="ja-JP"/>
        </w:rPr>
        <w:t>明確にすること（「FOSS窓口」）。</w:t>
      </w:r>
    </w:p>
    <w:p w:rsidR="00B50E2E" w:rsidRPr="004C187C" w:rsidRDefault="00E456DC" w:rsidP="004C187C">
      <w:pPr>
        <w:pStyle w:val="a4"/>
        <w:numPr>
          <w:ilvl w:val="0"/>
          <w:numId w:val="11"/>
        </w:numPr>
        <w:rPr>
          <w:b/>
          <w:lang w:eastAsia="ja-JP"/>
        </w:rPr>
      </w:pPr>
      <w:r w:rsidRPr="004C187C">
        <w:rPr>
          <w:b/>
          <w:lang w:eastAsia="ja-JP"/>
        </w:rPr>
        <w:t>FOSSに関する外部からの問い合わせに対応する責任者をアサインすること。</w:t>
      </w:r>
    </w:p>
    <w:p w:rsidR="00B50E2E" w:rsidRPr="004C187C" w:rsidRDefault="00E456DC" w:rsidP="004C187C">
      <w:pPr>
        <w:pStyle w:val="a4"/>
        <w:numPr>
          <w:ilvl w:val="0"/>
          <w:numId w:val="11"/>
        </w:numPr>
        <w:rPr>
          <w:b/>
          <w:lang w:eastAsia="ja-JP"/>
        </w:rPr>
      </w:pPr>
      <w:r w:rsidRPr="004C187C">
        <w:rPr>
          <w:b/>
          <w:lang w:eastAsia="ja-JP"/>
        </w:rPr>
        <w:t>FOSS窓口はFOSSコンプライアンスの問い合わせに対し、商業的に合理的な努力を払い適切に対応すること。</w:t>
      </w:r>
    </w:p>
    <w:p w:rsidR="00B50E2E" w:rsidRPr="004C187C" w:rsidRDefault="00E456DC" w:rsidP="004C187C">
      <w:pPr>
        <w:pStyle w:val="a4"/>
        <w:numPr>
          <w:ilvl w:val="0"/>
          <w:numId w:val="11"/>
        </w:numPr>
        <w:rPr>
          <w:b/>
          <w:lang w:eastAsia="ja-JP"/>
        </w:rPr>
      </w:pPr>
      <w:r w:rsidRPr="004C187C">
        <w:rPr>
          <w:b/>
          <w:lang w:eastAsia="ja-JP"/>
        </w:rPr>
        <w:t>電子的通信を通じてFOSS窓口にコンタクトする手段を公的に明らかにすること。</w:t>
      </w:r>
    </w:p>
    <w:p w:rsidR="00B50E2E" w:rsidRDefault="00E456DC" w:rsidP="004C187C">
      <w:pPr>
        <w:pStyle w:val="4"/>
      </w:pPr>
      <w:proofErr w:type="spellStart"/>
      <w:r>
        <w:t>検証すべき証跡</w:t>
      </w:r>
      <w:proofErr w:type="spellEnd"/>
      <w:r>
        <w:t>：</w:t>
      </w:r>
    </w:p>
    <w:p w:rsidR="00B50E2E" w:rsidRDefault="00E456DC">
      <w:pPr>
        <w:pStyle w:val="a4"/>
        <w:numPr>
          <w:ilvl w:val="0"/>
          <w:numId w:val="9"/>
        </w:numPr>
        <w:tabs>
          <w:tab w:val="left" w:pos="1641"/>
        </w:tabs>
        <w:ind w:right="422"/>
        <w:rPr>
          <w:lang w:eastAsia="ja-JP"/>
        </w:rPr>
      </w:pPr>
      <w:r>
        <w:rPr>
          <w:lang w:eastAsia="ja-JP"/>
        </w:rPr>
        <w:t>2.1.1FOSSに関する窓口機能が（たとえば電子メールアドレスやLinux Foundationオープン コンプライアンス ディレクトリを通じて）公的に明示されている。</w:t>
      </w:r>
    </w:p>
    <w:p w:rsidR="00B50E2E" w:rsidRDefault="00E456DC">
      <w:pPr>
        <w:pStyle w:val="a4"/>
        <w:numPr>
          <w:ilvl w:val="0"/>
          <w:numId w:val="9"/>
        </w:numPr>
        <w:tabs>
          <w:tab w:val="left" w:pos="1641"/>
        </w:tabs>
        <w:ind w:right="1203"/>
        <w:rPr>
          <w:lang w:eastAsia="ja-JP"/>
        </w:rPr>
      </w:pPr>
      <w:r>
        <w:rPr>
          <w:lang w:eastAsia="ja-JP"/>
        </w:rPr>
        <w:t>2.1.2FOSSコンプライアンスの問い合わせに対応する責任者をアサインするための手続きが文書化されている。</w:t>
      </w:r>
    </w:p>
    <w:p w:rsidR="00B50E2E" w:rsidRDefault="00E456DC" w:rsidP="004C187C">
      <w:pPr>
        <w:pStyle w:val="4"/>
        <w:rPr>
          <w:lang w:eastAsia="ja-JP"/>
        </w:rPr>
      </w:pPr>
      <w:r>
        <w:rPr>
          <w:lang w:eastAsia="ja-JP"/>
        </w:rPr>
        <w:t>論拠:</w:t>
      </w:r>
    </w:p>
    <w:p w:rsidR="00B50E2E" w:rsidRDefault="00E456DC">
      <w:pPr>
        <w:pStyle w:val="a3"/>
        <w:ind w:left="1280" w:right="705"/>
        <w:rPr>
          <w:lang w:eastAsia="ja-JP"/>
        </w:rPr>
      </w:pPr>
      <w:r>
        <w:rPr>
          <w:lang w:eastAsia="ja-JP"/>
        </w:rPr>
        <w:t>FOSSコンプライアンスの問い合わせについて、第三者がその組織にコンタクトできる合理的な手段があることを確かなものにします。</w:t>
      </w:r>
    </w:p>
    <w:p w:rsidR="00B50E2E" w:rsidRDefault="00E456DC" w:rsidP="00AA0D9E">
      <w:pPr>
        <w:pStyle w:val="3"/>
        <w:numPr>
          <w:ilvl w:val="1"/>
          <w:numId w:val="10"/>
        </w:numPr>
        <w:tabs>
          <w:tab w:val="left" w:pos="1281"/>
        </w:tabs>
        <w:spacing w:beforeLines="100" w:before="240"/>
        <w:ind w:left="1281"/>
        <w:rPr>
          <w:lang w:eastAsia="ja-JP"/>
        </w:rPr>
      </w:pPr>
      <w:r>
        <w:rPr>
          <w:lang w:eastAsia="ja-JP"/>
        </w:rPr>
        <w:t>組織内部におけるFOSSコンプライアンスを履行する役割を明確にすること。</w:t>
      </w:r>
    </w:p>
    <w:p w:rsidR="00B50E2E" w:rsidRPr="004C187C" w:rsidRDefault="00E456DC" w:rsidP="004C187C">
      <w:pPr>
        <w:pStyle w:val="a4"/>
        <w:numPr>
          <w:ilvl w:val="0"/>
          <w:numId w:val="11"/>
        </w:numPr>
        <w:rPr>
          <w:b/>
          <w:lang w:eastAsia="ja-JP"/>
        </w:rPr>
      </w:pPr>
      <w:r w:rsidRPr="004C187C">
        <w:rPr>
          <w:b/>
          <w:lang w:eastAsia="ja-JP"/>
        </w:rPr>
        <w:t>組織内部のFOSSコンプライアンスを管理する責任者をアサインすること。本FOSSコンプライアンスを履行する役割とFOSS窓口は同じ担当者が兼務することができます。</w:t>
      </w:r>
    </w:p>
    <w:p w:rsidR="00B50E2E" w:rsidRPr="004C187C" w:rsidRDefault="00E456DC" w:rsidP="004C187C">
      <w:pPr>
        <w:pStyle w:val="a4"/>
        <w:numPr>
          <w:ilvl w:val="0"/>
          <w:numId w:val="11"/>
        </w:numPr>
        <w:rPr>
          <w:b/>
          <w:lang w:eastAsia="ja-JP"/>
        </w:rPr>
      </w:pPr>
      <w:r w:rsidRPr="004C187C">
        <w:rPr>
          <w:b/>
          <w:lang w:eastAsia="ja-JP"/>
        </w:rPr>
        <w:t>FOSSコンプライアンス管理に十分な活動資源が提供されていること。</w:t>
      </w:r>
    </w:p>
    <w:p w:rsidR="00B50E2E" w:rsidRPr="004C187C" w:rsidRDefault="00E456DC" w:rsidP="004C187C">
      <w:pPr>
        <w:pStyle w:val="a4"/>
        <w:numPr>
          <w:ilvl w:val="0"/>
          <w:numId w:val="11"/>
        </w:numPr>
        <w:rPr>
          <w:b/>
          <w:lang w:eastAsia="ja-JP"/>
        </w:rPr>
      </w:pPr>
      <w:r w:rsidRPr="004C187C">
        <w:rPr>
          <w:b/>
          <w:lang w:eastAsia="ja-JP"/>
        </w:rPr>
        <w:t>職務を遂行するための時間が割り当てられている。</w:t>
      </w:r>
    </w:p>
    <w:p w:rsidR="00B50E2E" w:rsidRPr="004C187C" w:rsidRDefault="00E456DC" w:rsidP="004C187C">
      <w:pPr>
        <w:pStyle w:val="a4"/>
        <w:numPr>
          <w:ilvl w:val="0"/>
          <w:numId w:val="11"/>
        </w:numPr>
        <w:rPr>
          <w:b/>
          <w:lang w:eastAsia="ja-JP"/>
        </w:rPr>
      </w:pPr>
      <w:r w:rsidRPr="004C187C">
        <w:rPr>
          <w:b/>
          <w:lang w:eastAsia="ja-JP"/>
        </w:rPr>
        <w:t>商業的に合理的な予算が配分されている。</w:t>
      </w:r>
    </w:p>
    <w:p w:rsidR="00B50E2E" w:rsidRPr="004C187C" w:rsidRDefault="00E456DC" w:rsidP="004C187C">
      <w:pPr>
        <w:pStyle w:val="a4"/>
        <w:numPr>
          <w:ilvl w:val="0"/>
          <w:numId w:val="11"/>
        </w:numPr>
        <w:rPr>
          <w:b/>
          <w:lang w:eastAsia="ja-JP"/>
        </w:rPr>
      </w:pPr>
      <w:r w:rsidRPr="004C187C">
        <w:rPr>
          <w:b/>
          <w:lang w:eastAsia="ja-JP"/>
        </w:rPr>
        <w:t>FOSSコンプライアンスのポリシーとプロセスを策定および維持するための責任者をアサインすること。</w:t>
      </w:r>
    </w:p>
    <w:p w:rsidR="00B50E2E" w:rsidRPr="004C187C" w:rsidRDefault="00E456DC" w:rsidP="004C187C">
      <w:pPr>
        <w:pStyle w:val="a4"/>
        <w:numPr>
          <w:ilvl w:val="0"/>
          <w:numId w:val="11"/>
        </w:numPr>
        <w:rPr>
          <w:b/>
          <w:lang w:eastAsia="ja-JP"/>
        </w:rPr>
      </w:pPr>
      <w:r w:rsidRPr="004C187C">
        <w:rPr>
          <w:b/>
          <w:lang w:eastAsia="ja-JP"/>
        </w:rPr>
        <w:t xml:space="preserve">FOSSコンプライアンスの履行担当者がFOSSコンプライアンスに関する法的な専門知識を（その組織内もしくは組織外で）獲得できること。 </w:t>
      </w:r>
    </w:p>
    <w:p w:rsidR="00B50E2E" w:rsidRPr="004C187C" w:rsidRDefault="00E456DC" w:rsidP="004C187C">
      <w:pPr>
        <w:pStyle w:val="a4"/>
        <w:numPr>
          <w:ilvl w:val="0"/>
          <w:numId w:val="11"/>
        </w:numPr>
        <w:rPr>
          <w:b/>
          <w:lang w:eastAsia="ja-JP"/>
        </w:rPr>
      </w:pPr>
      <w:r w:rsidRPr="004C187C">
        <w:rPr>
          <w:b/>
          <w:lang w:eastAsia="ja-JP"/>
        </w:rPr>
        <w:t>FOSSコンプライアンスに関わる諸問題を解決するためにエスカレーション パスが有効となっていること。</w:t>
      </w:r>
    </w:p>
    <w:p w:rsidR="00B50E2E" w:rsidRDefault="00E456DC" w:rsidP="004C187C">
      <w:pPr>
        <w:pStyle w:val="4"/>
      </w:pPr>
      <w:proofErr w:type="spellStart"/>
      <w:r>
        <w:t>検証すべき証跡</w:t>
      </w:r>
      <w:proofErr w:type="spellEnd"/>
      <w:r>
        <w:t>：</w:t>
      </w:r>
    </w:p>
    <w:p w:rsidR="00B50E2E" w:rsidRDefault="00E456DC">
      <w:pPr>
        <w:pStyle w:val="a4"/>
        <w:numPr>
          <w:ilvl w:val="0"/>
          <w:numId w:val="8"/>
        </w:numPr>
        <w:tabs>
          <w:tab w:val="left" w:pos="1641"/>
        </w:tabs>
        <w:spacing w:before="1"/>
        <w:rPr>
          <w:lang w:eastAsia="ja-JP"/>
        </w:rPr>
      </w:pPr>
      <w:r>
        <w:rPr>
          <w:lang w:eastAsia="ja-JP"/>
        </w:rPr>
        <w:t>2.2.1</w:t>
      </w:r>
      <w:del w:id="109" w:author="tani" w:date="2017-04-18T05:04:00Z">
        <w:r w:rsidDel="00AD7E1C">
          <w:rPr>
            <w:lang w:eastAsia="ja-JP"/>
          </w:rPr>
          <w:delText>FOSSコンプライアンスの役割おける特定の個人名、グループ名もしくは機能名；</w:delText>
        </w:r>
      </w:del>
      <w:r>
        <w:rPr>
          <w:lang w:eastAsia="ja-JP"/>
        </w:rPr>
        <w:t>FOSSコンプライアンスの履行担当者名、グループ名または役割名称が特定できる。</w:t>
      </w:r>
    </w:p>
    <w:p w:rsidR="00B50E2E" w:rsidRDefault="00E456DC">
      <w:pPr>
        <w:pStyle w:val="a4"/>
        <w:numPr>
          <w:ilvl w:val="0"/>
          <w:numId w:val="8"/>
        </w:numPr>
        <w:tabs>
          <w:tab w:val="left" w:pos="1641"/>
        </w:tabs>
        <w:spacing w:line="279" w:lineRule="exact"/>
        <w:rPr>
          <w:lang w:eastAsia="ja-JP"/>
        </w:rPr>
      </w:pPr>
      <w:r>
        <w:rPr>
          <w:lang w:eastAsia="ja-JP"/>
        </w:rPr>
        <w:t>2.2.2FOSSコンプライアンスの履行担当者が利用可能な法的専門知識の情報源が特定されている。</w:t>
      </w:r>
    </w:p>
    <w:p w:rsidR="00B50E2E" w:rsidRDefault="00E456DC">
      <w:pPr>
        <w:pStyle w:val="a4"/>
        <w:numPr>
          <w:ilvl w:val="0"/>
          <w:numId w:val="8"/>
        </w:numPr>
        <w:tabs>
          <w:tab w:val="left" w:pos="1641"/>
        </w:tabs>
        <w:spacing w:line="279" w:lineRule="exact"/>
        <w:rPr>
          <w:lang w:eastAsia="ja-JP"/>
        </w:rPr>
      </w:pPr>
      <w:r>
        <w:rPr>
          <w:lang w:eastAsia="ja-JP"/>
        </w:rPr>
        <w:t>2.2.3FOSSコンプライアンスの責任者をアサインする手続きが文書化されている。</w:t>
      </w:r>
    </w:p>
    <w:p w:rsidR="00B50E2E" w:rsidRDefault="00E456DC">
      <w:pPr>
        <w:pStyle w:val="a4"/>
        <w:numPr>
          <w:ilvl w:val="0"/>
          <w:numId w:val="8"/>
        </w:numPr>
        <w:tabs>
          <w:tab w:val="left" w:pos="1641"/>
        </w:tabs>
        <w:rPr>
          <w:lang w:eastAsia="ja-JP"/>
        </w:rPr>
      </w:pPr>
      <w:r>
        <w:rPr>
          <w:lang w:eastAsia="ja-JP"/>
        </w:rPr>
        <w:t>2.2.4問題の解決のためのエスカレーション パスを明確にした手続きが文書化されている。</w:t>
      </w:r>
    </w:p>
    <w:p w:rsidR="00B50E2E" w:rsidRDefault="00E456DC" w:rsidP="004C187C">
      <w:pPr>
        <w:pStyle w:val="4"/>
        <w:rPr>
          <w:lang w:eastAsia="ja-JP"/>
        </w:rPr>
      </w:pPr>
      <w:r>
        <w:rPr>
          <w:lang w:eastAsia="ja-JP"/>
        </w:rPr>
        <w:t>論拠:</w:t>
      </w:r>
    </w:p>
    <w:p w:rsidR="00B50E2E" w:rsidRDefault="00E456DC">
      <w:pPr>
        <w:pStyle w:val="a3"/>
        <w:ind w:left="1280"/>
        <w:rPr>
          <w:lang w:eastAsia="ja-JP"/>
        </w:rPr>
      </w:pPr>
      <w:r>
        <w:rPr>
          <w:lang w:eastAsia="ja-JP"/>
        </w:rPr>
        <w:t>適切なFOSS責任者が効果的にアサインされたことを確かなものにします。</w:t>
      </w:r>
    </w:p>
    <w:p w:rsidR="00B50E2E" w:rsidRDefault="00B50E2E">
      <w:pPr>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rPr>
          <w:lang w:eastAsia="ja-JP"/>
        </w:rPr>
      </w:pPr>
      <w:bookmarkStart w:id="110" w:name="_bookmark5"/>
      <w:bookmarkStart w:id="111" w:name="_Toc480256758"/>
      <w:bookmarkEnd w:id="110"/>
      <w:r>
        <w:rPr>
          <w:lang w:eastAsia="ja-JP"/>
        </w:rPr>
        <w:t>G3: FOSS</w:t>
      </w:r>
      <w:r>
        <w:rPr>
          <w:lang w:eastAsia="ja-JP"/>
        </w:rPr>
        <w:t>コンテンツのレビューと承認</w:t>
      </w:r>
      <w:bookmarkEnd w:id="111"/>
    </w:p>
    <w:p w:rsidR="00B50E2E" w:rsidRDefault="00E456DC">
      <w:pPr>
        <w:pStyle w:val="3"/>
        <w:numPr>
          <w:ilvl w:val="1"/>
          <w:numId w:val="7"/>
        </w:numPr>
        <w:tabs>
          <w:tab w:val="left" w:pos="1281"/>
        </w:tabs>
        <w:spacing w:before="42"/>
        <w:ind w:right="376"/>
        <w:rPr>
          <w:lang w:eastAsia="ja-JP"/>
        </w:rPr>
      </w:pPr>
      <w:r>
        <w:rPr>
          <w:lang w:eastAsia="ja-JP"/>
        </w:rPr>
        <w:t>供給ソフトウェアに含まれるすべてのFOSSコンポーネント（およびそれぞれの確認ライセンス）を特定し、追跡し、リストとして保管するプロセスが存在すること。</w:t>
      </w:r>
    </w:p>
    <w:p w:rsidR="00B50E2E" w:rsidRDefault="00E456DC" w:rsidP="00E00474">
      <w:pPr>
        <w:pStyle w:val="4"/>
      </w:pPr>
      <w:proofErr w:type="spellStart"/>
      <w:r>
        <w:t>検証すべき証跡</w:t>
      </w:r>
      <w:proofErr w:type="spellEnd"/>
      <w:r>
        <w:t>：</w:t>
      </w:r>
    </w:p>
    <w:p w:rsidR="00B50E2E" w:rsidRDefault="00E456DC">
      <w:pPr>
        <w:pStyle w:val="a4"/>
        <w:numPr>
          <w:ilvl w:val="2"/>
          <w:numId w:val="7"/>
        </w:numPr>
        <w:tabs>
          <w:tab w:val="left" w:pos="1641"/>
        </w:tabs>
        <w:spacing w:before="9" w:line="266" w:lineRule="exact"/>
        <w:ind w:right="544"/>
        <w:rPr>
          <w:lang w:eastAsia="ja-JP"/>
        </w:rPr>
      </w:pPr>
      <w:r>
        <w:rPr>
          <w:lang w:eastAsia="ja-JP"/>
        </w:rPr>
        <w:t>3.1.1供給ソフトウェアに含まれるすべてのFOSSコンポーネントとそれらの確認ライセンスを特定し、追跡し、リストとして保管するための手続きが文書化されている。</w:t>
      </w:r>
    </w:p>
    <w:p w:rsidR="00B50E2E" w:rsidRDefault="00E456DC" w:rsidP="00E00474">
      <w:pPr>
        <w:pStyle w:val="4"/>
        <w:rPr>
          <w:lang w:eastAsia="ja-JP"/>
        </w:rPr>
      </w:pPr>
      <w:r>
        <w:rPr>
          <w:lang w:eastAsia="ja-JP"/>
        </w:rPr>
        <w:t>論拠:</w:t>
      </w:r>
    </w:p>
    <w:p w:rsidR="00B50E2E" w:rsidRDefault="00E456DC">
      <w:pPr>
        <w:pStyle w:val="a3"/>
        <w:ind w:left="1280" w:right="339"/>
        <w:rPr>
          <w:lang w:eastAsia="ja-JP"/>
        </w:rPr>
      </w:pPr>
      <w:r>
        <w:rPr>
          <w:lang w:eastAsia="ja-JP"/>
        </w:rPr>
        <w:t>供給ソフトウェアを構成 するために用いられるすべてのFOSSコンポーネントを特定およびリスト化するためのプロセスが存在することを確かなものにします。この一覧表 は、供給ソフトウェアに適用される頒布上の義務や制約を理解し、各コンポーネントのライセンス条項の体系的レビューをサポートする上で</w:t>
      </w:r>
      <w:del w:id="112" w:author="tani" w:date="2017-04-18T05:23:00Z">
        <w:r w:rsidDel="00EC5E20">
          <w:rPr>
            <w:lang w:eastAsia="ja-JP"/>
          </w:rPr>
          <w:delText>に</w:delText>
        </w:r>
      </w:del>
      <w:r>
        <w:rPr>
          <w:lang w:eastAsia="ja-JP"/>
        </w:rPr>
        <w:t>必須となります。一覧表の記録は、そのプロセスが実行されたことを示す確証として機能します。</w:t>
      </w:r>
    </w:p>
    <w:p w:rsidR="00B50E2E" w:rsidRDefault="00E456DC" w:rsidP="00AA0D9E">
      <w:pPr>
        <w:pStyle w:val="3"/>
        <w:numPr>
          <w:ilvl w:val="1"/>
          <w:numId w:val="7"/>
        </w:numPr>
        <w:tabs>
          <w:tab w:val="left" w:pos="1281"/>
        </w:tabs>
        <w:spacing w:beforeLines="100" w:before="240"/>
        <w:ind w:left="1281" w:right="403"/>
        <w:rPr>
          <w:lang w:eastAsia="ja-JP"/>
        </w:rPr>
      </w:pPr>
      <w:r>
        <w:rPr>
          <w:lang w:eastAsia="ja-JP"/>
        </w:rPr>
        <w:t>FOSSコンプライアンス プログラムは、ソフトウェア スタッフが扱う供給ソフトウェアの代表的なFOSSユースケースに対応できること。代表的ユースケースでは、供給ソフトウェアの一部が以下のように扱われている （ただしこれらのリストは網羅的ではない。また組織によっては以下のユースケースが当てはまらないこともある）。</w:t>
      </w:r>
    </w:p>
    <w:p w:rsidR="00B50E2E" w:rsidRPr="00E00474" w:rsidRDefault="00E456DC" w:rsidP="00E00474">
      <w:pPr>
        <w:pStyle w:val="a4"/>
        <w:numPr>
          <w:ilvl w:val="0"/>
          <w:numId w:val="11"/>
        </w:numPr>
        <w:rPr>
          <w:b/>
          <w:lang w:eastAsia="ja-JP"/>
        </w:rPr>
      </w:pPr>
      <w:r w:rsidRPr="00E00474">
        <w:rPr>
          <w:b/>
          <w:lang w:eastAsia="ja-JP"/>
        </w:rPr>
        <w:t xml:space="preserve"> バイナリ形態で頒布されている</w:t>
      </w:r>
    </w:p>
    <w:p w:rsidR="00B50E2E" w:rsidRPr="00E00474" w:rsidRDefault="00E456DC" w:rsidP="00E00474">
      <w:pPr>
        <w:pStyle w:val="a4"/>
        <w:numPr>
          <w:ilvl w:val="0"/>
          <w:numId w:val="11"/>
        </w:numPr>
        <w:rPr>
          <w:b/>
          <w:lang w:eastAsia="ja-JP"/>
        </w:rPr>
      </w:pPr>
      <w:r w:rsidRPr="00E00474">
        <w:rPr>
          <w:b/>
          <w:lang w:eastAsia="ja-JP"/>
        </w:rPr>
        <w:t xml:space="preserve"> ソースコード形態で頒布されている</w:t>
      </w:r>
    </w:p>
    <w:p w:rsidR="00B50E2E" w:rsidRPr="00E00474" w:rsidRDefault="00E456DC" w:rsidP="00E00474">
      <w:pPr>
        <w:pStyle w:val="a4"/>
        <w:numPr>
          <w:ilvl w:val="0"/>
          <w:numId w:val="11"/>
        </w:numPr>
        <w:rPr>
          <w:b/>
          <w:lang w:eastAsia="ja-JP"/>
        </w:rPr>
      </w:pPr>
      <w:r w:rsidRPr="00E00474">
        <w:rPr>
          <w:b/>
          <w:lang w:eastAsia="ja-JP"/>
        </w:rPr>
        <w:t xml:space="preserve"> コピーレフトの義務を生じうる他のFOSSと統合されている</w:t>
      </w:r>
    </w:p>
    <w:p w:rsidR="00B50E2E" w:rsidRPr="00E00474" w:rsidRDefault="00E456DC" w:rsidP="00E00474">
      <w:pPr>
        <w:pStyle w:val="a4"/>
        <w:numPr>
          <w:ilvl w:val="0"/>
          <w:numId w:val="11"/>
        </w:numPr>
        <w:rPr>
          <w:b/>
          <w:lang w:eastAsia="ja-JP"/>
        </w:rPr>
      </w:pPr>
      <w:r w:rsidRPr="00E00474">
        <w:rPr>
          <w:b/>
          <w:lang w:eastAsia="ja-JP"/>
        </w:rPr>
        <w:t>改変されたFOSSを含んでいる</w:t>
      </w:r>
    </w:p>
    <w:p w:rsidR="00B50E2E" w:rsidRPr="00E00474" w:rsidRDefault="00E456DC" w:rsidP="00E00474">
      <w:pPr>
        <w:pStyle w:val="a4"/>
        <w:numPr>
          <w:ilvl w:val="0"/>
          <w:numId w:val="11"/>
        </w:numPr>
        <w:rPr>
          <w:b/>
          <w:lang w:eastAsia="ja-JP"/>
        </w:rPr>
      </w:pPr>
      <w:r w:rsidRPr="00E00474">
        <w:rPr>
          <w:b/>
          <w:lang w:eastAsia="ja-JP"/>
        </w:rPr>
        <w:t xml:space="preserve">供給ソフトウェア内の他のコンポーネントとやりとりする、両立性 のないライセンス下のFOSSやその他のソフトウェアを含んでいる </w:t>
      </w:r>
    </w:p>
    <w:p w:rsidR="00B50E2E" w:rsidRDefault="00E456DC" w:rsidP="00884826">
      <w:pPr>
        <w:pStyle w:val="a4"/>
        <w:numPr>
          <w:ilvl w:val="0"/>
          <w:numId w:val="11"/>
        </w:numPr>
        <w:rPr>
          <w:lang w:eastAsia="ja-JP"/>
        </w:rPr>
      </w:pPr>
      <w:r w:rsidRPr="00E00474">
        <w:rPr>
          <w:b/>
          <w:lang w:eastAsia="ja-JP"/>
        </w:rPr>
        <w:t xml:space="preserve"> 帰属要求</w:t>
      </w:r>
      <w:r w:rsidR="00884826" w:rsidRPr="00884826">
        <w:rPr>
          <w:rFonts w:ascii="ＭＳ ゴシック" w:eastAsia="ＭＳ ゴシック" w:hAnsi="ＭＳ ゴシック" w:cs="ＭＳ ゴシック" w:hint="eastAsia"/>
          <w:b/>
          <w:lang w:eastAsia="ja-JP"/>
        </w:rPr>
        <w:t>（</w:t>
      </w:r>
      <w:r w:rsidR="00884826" w:rsidRPr="00884826">
        <w:rPr>
          <w:b/>
          <w:lang w:eastAsia="ja-JP"/>
        </w:rPr>
        <w:t>Attribution requirement</w:t>
      </w:r>
      <w:r w:rsidR="00884826">
        <w:rPr>
          <w:rFonts w:ascii="ＭＳ ゴシック" w:eastAsia="ＭＳ ゴシック" w:hAnsi="ＭＳ ゴシック" w:cs="ＭＳ ゴシック" w:hint="eastAsia"/>
          <w:b/>
          <w:lang w:eastAsia="ja-JP"/>
        </w:rPr>
        <w:t>）</w:t>
      </w:r>
      <w:r w:rsidRPr="00E00474">
        <w:rPr>
          <w:b/>
          <w:lang w:eastAsia="ja-JP"/>
        </w:rPr>
        <w:t>のあるFOSSを含んでいる</w:t>
      </w:r>
      <w:r w:rsidR="007D6AF8">
        <w:rPr>
          <w:rStyle w:val="ae"/>
          <w:b/>
          <w:lang w:eastAsia="ja-JP"/>
        </w:rPr>
        <w:footnoteReference w:id="1"/>
      </w:r>
    </w:p>
    <w:p w:rsidR="00B50E2E" w:rsidRDefault="00E456DC" w:rsidP="00E00474">
      <w:pPr>
        <w:pStyle w:val="4"/>
      </w:pPr>
      <w:proofErr w:type="spellStart"/>
      <w:r>
        <w:t>検証すべき証跡</w:t>
      </w:r>
      <w:proofErr w:type="spellEnd"/>
      <w:r>
        <w:t>：</w:t>
      </w:r>
    </w:p>
    <w:p w:rsidR="00B50E2E" w:rsidRDefault="00E456DC">
      <w:pPr>
        <w:pStyle w:val="a4"/>
        <w:numPr>
          <w:ilvl w:val="2"/>
          <w:numId w:val="7"/>
        </w:numPr>
        <w:tabs>
          <w:tab w:val="left" w:pos="1641"/>
        </w:tabs>
        <w:ind w:right="651"/>
        <w:rPr>
          <w:lang w:eastAsia="ja-JP"/>
        </w:rPr>
      </w:pPr>
      <w:r>
        <w:rPr>
          <w:lang w:eastAsia="ja-JP"/>
        </w:rPr>
        <w:t>3.2.1ソフトウェア スタッフが扱う供給ソフトウェアの代表的なFOSSユースケースに対応するためのプロセスが整備されている。</w:t>
      </w:r>
    </w:p>
    <w:p w:rsidR="00B50E2E" w:rsidRDefault="00E456DC" w:rsidP="00E00474">
      <w:pPr>
        <w:pStyle w:val="4"/>
        <w:rPr>
          <w:lang w:eastAsia="ja-JP"/>
        </w:rPr>
      </w:pPr>
      <w:r>
        <w:rPr>
          <w:lang w:eastAsia="ja-JP"/>
        </w:rPr>
        <w:t>論拠:</w:t>
      </w:r>
    </w:p>
    <w:p w:rsidR="00B50E2E" w:rsidRDefault="00E456DC">
      <w:pPr>
        <w:pStyle w:val="a3"/>
        <w:spacing w:before="1" w:line="276" w:lineRule="auto"/>
        <w:ind w:left="1280" w:right="567"/>
        <w:rPr>
          <w:lang w:eastAsia="ja-JP"/>
        </w:rPr>
      </w:pPr>
      <w:r>
        <w:rPr>
          <w:lang w:eastAsia="ja-JP"/>
        </w:rPr>
        <w:t>そのFOSSプログラムが組織の業務遂行上生じる代表的なユースケースに対応できるよう十分堅固なものにします。</w:t>
      </w:r>
    </w:p>
    <w:p w:rsidR="00B50E2E" w:rsidRDefault="00B50E2E">
      <w:pPr>
        <w:spacing w:line="276" w:lineRule="auto"/>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rPr>
          <w:lang w:eastAsia="ja-JP"/>
        </w:rPr>
      </w:pPr>
      <w:bookmarkStart w:id="140" w:name="_bookmark6"/>
      <w:bookmarkStart w:id="141" w:name="_Toc480256759"/>
      <w:bookmarkEnd w:id="140"/>
      <w:r>
        <w:rPr>
          <w:lang w:eastAsia="ja-JP"/>
        </w:rPr>
        <w:t>G4: FOSS</w:t>
      </w:r>
      <w:r>
        <w:rPr>
          <w:lang w:eastAsia="ja-JP"/>
        </w:rPr>
        <w:t>コンテンツ</w:t>
      </w:r>
      <w:r>
        <w:rPr>
          <w:lang w:eastAsia="ja-JP"/>
        </w:rPr>
        <w:t xml:space="preserve"> </w:t>
      </w:r>
      <w:r>
        <w:rPr>
          <w:lang w:eastAsia="ja-JP"/>
        </w:rPr>
        <w:t>ドキュメントとコンプライアンス関連資料の頒布</w:t>
      </w:r>
      <w:bookmarkEnd w:id="141"/>
    </w:p>
    <w:p w:rsidR="00B50E2E" w:rsidRDefault="00E456DC" w:rsidP="00946293">
      <w:pPr>
        <w:pStyle w:val="3"/>
        <w:numPr>
          <w:ilvl w:val="1"/>
          <w:numId w:val="5"/>
        </w:numPr>
        <w:tabs>
          <w:tab w:val="left" w:pos="1281"/>
        </w:tabs>
        <w:spacing w:beforeLines="100" w:before="240"/>
        <w:ind w:left="1281" w:firstLine="0"/>
        <w:rPr>
          <w:lang w:eastAsia="ja-JP"/>
        </w:rPr>
      </w:pPr>
      <w:r>
        <w:rPr>
          <w:lang w:eastAsia="ja-JP"/>
        </w:rPr>
        <w:t>供給ソフトウェアの確認ライセンスに応じて要求される、以下の頒布コンプライアンス関連資料が用意されていること（ただし、この限りではない）。</w:t>
      </w:r>
    </w:p>
    <w:p w:rsidR="00B50E2E" w:rsidRPr="00E00474" w:rsidRDefault="00E456DC" w:rsidP="004C143F">
      <w:pPr>
        <w:pStyle w:val="a4"/>
        <w:numPr>
          <w:ilvl w:val="0"/>
          <w:numId w:val="11"/>
        </w:numPr>
        <w:rPr>
          <w:b/>
        </w:rPr>
      </w:pPr>
      <w:proofErr w:type="spellStart"/>
      <w:r w:rsidRPr="00E00474">
        <w:rPr>
          <w:b/>
        </w:rPr>
        <w:t>著作権表示</w:t>
      </w:r>
      <w:r w:rsidR="004C143F" w:rsidRPr="004C143F">
        <w:rPr>
          <w:rFonts w:ascii="ＭＳ ゴシック" w:eastAsia="ＭＳ ゴシック" w:hAnsi="ＭＳ ゴシック" w:cs="ＭＳ ゴシック" w:hint="eastAsia"/>
          <w:b/>
        </w:rPr>
        <w:t>（</w:t>
      </w:r>
      <w:r w:rsidR="004C143F" w:rsidRPr="004C143F">
        <w:rPr>
          <w:b/>
        </w:rPr>
        <w:t>Copyright</w:t>
      </w:r>
      <w:proofErr w:type="spellEnd"/>
      <w:r w:rsidR="004C143F" w:rsidRPr="004C143F">
        <w:rPr>
          <w:b/>
        </w:rPr>
        <w:t xml:space="preserve"> notice</w:t>
      </w:r>
      <w:r w:rsidR="004C143F" w:rsidRPr="004C143F">
        <w:rPr>
          <w:rFonts w:ascii="ＭＳ ゴシック" w:eastAsia="ＭＳ ゴシック" w:hAnsi="ＭＳ ゴシック" w:cs="ＭＳ ゴシック" w:hint="eastAsia"/>
          <w:b/>
        </w:rPr>
        <w:t>）</w:t>
      </w:r>
    </w:p>
    <w:p w:rsidR="00B50E2E" w:rsidRPr="00E00474" w:rsidRDefault="00E456DC" w:rsidP="00E00474">
      <w:pPr>
        <w:pStyle w:val="a4"/>
        <w:numPr>
          <w:ilvl w:val="0"/>
          <w:numId w:val="11"/>
        </w:numPr>
        <w:rPr>
          <w:b/>
        </w:rPr>
      </w:pPr>
      <w:r w:rsidRPr="00E00474">
        <w:rPr>
          <w:b/>
        </w:rPr>
        <w:t>確認ライセンスの写し</w:t>
      </w:r>
    </w:p>
    <w:p w:rsidR="00B50E2E" w:rsidRPr="00E00474" w:rsidRDefault="00E456DC" w:rsidP="004C143F">
      <w:pPr>
        <w:pStyle w:val="a4"/>
        <w:numPr>
          <w:ilvl w:val="0"/>
          <w:numId w:val="11"/>
        </w:numPr>
        <w:rPr>
          <w:b/>
        </w:rPr>
      </w:pPr>
      <w:proofErr w:type="spellStart"/>
      <w:r w:rsidRPr="00E00474">
        <w:rPr>
          <w:b/>
        </w:rPr>
        <w:t>改変告知</w:t>
      </w:r>
      <w:r w:rsidR="004C143F" w:rsidRPr="004C143F">
        <w:rPr>
          <w:rFonts w:ascii="ＭＳ ゴシック" w:eastAsia="ＭＳ ゴシック" w:hAnsi="ＭＳ ゴシック" w:cs="ＭＳ ゴシック" w:hint="eastAsia"/>
          <w:b/>
        </w:rPr>
        <w:t>（</w:t>
      </w:r>
      <w:r w:rsidR="004C143F" w:rsidRPr="004C143F">
        <w:rPr>
          <w:b/>
        </w:rPr>
        <w:t>Modification</w:t>
      </w:r>
      <w:proofErr w:type="spellEnd"/>
      <w:r w:rsidR="004C143F" w:rsidRPr="004C143F">
        <w:rPr>
          <w:b/>
        </w:rPr>
        <w:t xml:space="preserve"> notification</w:t>
      </w:r>
      <w:r w:rsidR="004C143F" w:rsidRPr="004C143F">
        <w:rPr>
          <w:rFonts w:ascii="ＭＳ ゴシック" w:eastAsia="ＭＳ ゴシック" w:hAnsi="ＭＳ ゴシック" w:cs="ＭＳ ゴシック" w:hint="eastAsia"/>
          <w:b/>
        </w:rPr>
        <w:t>）</w:t>
      </w:r>
    </w:p>
    <w:p w:rsidR="00B50E2E" w:rsidRPr="00E00474" w:rsidRDefault="00E456DC" w:rsidP="004C143F">
      <w:pPr>
        <w:pStyle w:val="a4"/>
        <w:numPr>
          <w:ilvl w:val="0"/>
          <w:numId w:val="11"/>
        </w:numPr>
        <w:rPr>
          <w:b/>
        </w:rPr>
      </w:pPr>
      <w:proofErr w:type="spellStart"/>
      <w:r w:rsidRPr="00E00474">
        <w:rPr>
          <w:b/>
        </w:rPr>
        <w:t>帰属告知</w:t>
      </w:r>
      <w:r w:rsidR="004C143F" w:rsidRPr="004C143F">
        <w:rPr>
          <w:rFonts w:ascii="ＭＳ ゴシック" w:eastAsia="ＭＳ ゴシック" w:hAnsi="ＭＳ ゴシック" w:cs="ＭＳ ゴシック" w:hint="eastAsia"/>
          <w:b/>
        </w:rPr>
        <w:t>（</w:t>
      </w:r>
      <w:r w:rsidR="004C143F" w:rsidRPr="004C143F">
        <w:rPr>
          <w:b/>
        </w:rPr>
        <w:t>Attribution</w:t>
      </w:r>
      <w:proofErr w:type="spellEnd"/>
      <w:r w:rsidR="004C143F" w:rsidRPr="004C143F">
        <w:rPr>
          <w:b/>
        </w:rPr>
        <w:t xml:space="preserve"> notice</w:t>
      </w:r>
      <w:r w:rsidR="004C143F" w:rsidRPr="004C143F">
        <w:rPr>
          <w:rFonts w:ascii="ＭＳ ゴシック" w:eastAsia="ＭＳ ゴシック" w:hAnsi="ＭＳ ゴシック" w:cs="ＭＳ ゴシック" w:hint="eastAsia"/>
          <w:b/>
        </w:rPr>
        <w:t>）</w:t>
      </w:r>
    </w:p>
    <w:p w:rsidR="00B50E2E" w:rsidRPr="00E00474" w:rsidRDefault="00E456DC" w:rsidP="006E6A2F">
      <w:pPr>
        <w:pStyle w:val="a4"/>
        <w:numPr>
          <w:ilvl w:val="0"/>
          <w:numId w:val="11"/>
        </w:numPr>
        <w:rPr>
          <w:b/>
        </w:rPr>
      </w:pPr>
      <w:proofErr w:type="spellStart"/>
      <w:r w:rsidRPr="00E00474">
        <w:rPr>
          <w:b/>
        </w:rPr>
        <w:t>重要事項の告知</w:t>
      </w:r>
      <w:r w:rsidR="006E6A2F" w:rsidRPr="006E6A2F">
        <w:rPr>
          <w:rFonts w:ascii="ＭＳ ゴシック" w:eastAsia="ＭＳ ゴシック" w:hAnsi="ＭＳ ゴシック" w:cs="ＭＳ ゴシック" w:hint="eastAsia"/>
          <w:b/>
        </w:rPr>
        <w:t>（</w:t>
      </w:r>
      <w:r w:rsidR="006E6A2F" w:rsidRPr="006E6A2F">
        <w:rPr>
          <w:b/>
        </w:rPr>
        <w:t>Prominent</w:t>
      </w:r>
      <w:proofErr w:type="spellEnd"/>
      <w:r w:rsidR="006E6A2F" w:rsidRPr="006E6A2F">
        <w:rPr>
          <w:b/>
        </w:rPr>
        <w:t xml:space="preserve"> notice</w:t>
      </w:r>
      <w:r w:rsidR="006E6A2F" w:rsidRPr="006E6A2F">
        <w:rPr>
          <w:rFonts w:ascii="ＭＳ ゴシック" w:eastAsia="ＭＳ ゴシック" w:hAnsi="ＭＳ ゴシック" w:cs="ＭＳ ゴシック" w:hint="eastAsia"/>
          <w:b/>
        </w:rPr>
        <w:t>）</w:t>
      </w:r>
    </w:p>
    <w:p w:rsidR="00B50E2E" w:rsidRPr="00E00474" w:rsidRDefault="00E456DC" w:rsidP="00E00474">
      <w:pPr>
        <w:pStyle w:val="a4"/>
        <w:numPr>
          <w:ilvl w:val="0"/>
          <w:numId w:val="11"/>
        </w:numPr>
        <w:rPr>
          <w:b/>
        </w:rPr>
      </w:pPr>
      <w:proofErr w:type="spellStart"/>
      <w:r w:rsidRPr="00E00474">
        <w:rPr>
          <w:b/>
        </w:rPr>
        <w:t>ソースコード</w:t>
      </w:r>
      <w:proofErr w:type="spellEnd"/>
    </w:p>
    <w:p w:rsidR="00B50E2E" w:rsidRPr="00E00474" w:rsidRDefault="00E456DC" w:rsidP="00E00474">
      <w:pPr>
        <w:pStyle w:val="a4"/>
        <w:numPr>
          <w:ilvl w:val="0"/>
          <w:numId w:val="11"/>
        </w:numPr>
        <w:rPr>
          <w:b/>
          <w:lang w:eastAsia="ja-JP"/>
        </w:rPr>
      </w:pPr>
      <w:r w:rsidRPr="00E00474">
        <w:rPr>
          <w:b/>
          <w:lang w:eastAsia="ja-JP"/>
        </w:rPr>
        <w:t>必要なビルド手順とスクリプト</w:t>
      </w:r>
    </w:p>
    <w:p w:rsidR="00B50E2E" w:rsidRPr="00E00474" w:rsidRDefault="00E456DC" w:rsidP="004C143F">
      <w:pPr>
        <w:pStyle w:val="a4"/>
        <w:numPr>
          <w:ilvl w:val="0"/>
          <w:numId w:val="11"/>
        </w:numPr>
        <w:rPr>
          <w:b/>
        </w:rPr>
      </w:pPr>
      <w:proofErr w:type="spellStart"/>
      <w:r w:rsidRPr="00E00474">
        <w:rPr>
          <w:b/>
        </w:rPr>
        <w:t>書面による申し出</w:t>
      </w:r>
      <w:r w:rsidR="004C143F" w:rsidRPr="004C143F">
        <w:rPr>
          <w:rFonts w:ascii="ＭＳ ゴシック" w:eastAsia="ＭＳ ゴシック" w:hAnsi="ＭＳ ゴシック" w:cs="ＭＳ ゴシック" w:hint="eastAsia"/>
          <w:b/>
        </w:rPr>
        <w:t>（</w:t>
      </w:r>
      <w:r w:rsidR="004C143F" w:rsidRPr="004C143F">
        <w:rPr>
          <w:b/>
        </w:rPr>
        <w:t>Written</w:t>
      </w:r>
      <w:proofErr w:type="spellEnd"/>
      <w:r w:rsidR="004C143F" w:rsidRPr="004C143F">
        <w:rPr>
          <w:b/>
        </w:rPr>
        <w:t xml:space="preserve"> offer</w:t>
      </w:r>
      <w:r w:rsidR="004C143F" w:rsidRPr="004C143F">
        <w:rPr>
          <w:rFonts w:ascii="ＭＳ ゴシック" w:eastAsia="ＭＳ ゴシック" w:hAnsi="ＭＳ ゴシック" w:cs="ＭＳ ゴシック" w:hint="eastAsia"/>
          <w:b/>
        </w:rPr>
        <w:t>）</w:t>
      </w:r>
      <w:r w:rsidR="00781D8A">
        <w:rPr>
          <w:rStyle w:val="ae"/>
          <w:b/>
        </w:rPr>
        <w:footnoteReference w:id="2"/>
      </w:r>
    </w:p>
    <w:p w:rsidR="00B50E2E" w:rsidRDefault="00E456DC" w:rsidP="005E2C48">
      <w:pPr>
        <w:pStyle w:val="4"/>
      </w:pPr>
      <w:r>
        <w:t>検証すべき証跡：</w:t>
      </w:r>
    </w:p>
    <w:p w:rsidR="00B50E2E" w:rsidRDefault="00E456DC">
      <w:pPr>
        <w:pStyle w:val="a4"/>
        <w:numPr>
          <w:ilvl w:val="0"/>
          <w:numId w:val="4"/>
        </w:numPr>
        <w:tabs>
          <w:tab w:val="left" w:pos="1641"/>
        </w:tabs>
        <w:ind w:right="684"/>
        <w:rPr>
          <w:lang w:eastAsia="ja-JP"/>
        </w:rPr>
      </w:pPr>
      <w:r>
        <w:rPr>
          <w:lang w:eastAsia="ja-JP"/>
        </w:rPr>
        <w:t>4.1.1確認ライセンスの要求に基づいて、頒布コンプライアンス関連資料が供給ソフトウェアとともに頒布されることを確実にするプロセスを説明した手続きが文書化されている。</w:t>
      </w:r>
    </w:p>
    <w:p w:rsidR="00B50E2E" w:rsidRDefault="00E456DC">
      <w:pPr>
        <w:pStyle w:val="a4"/>
        <w:numPr>
          <w:ilvl w:val="0"/>
          <w:numId w:val="4"/>
        </w:numPr>
        <w:tabs>
          <w:tab w:val="left" w:pos="1641"/>
        </w:tabs>
        <w:ind w:right="349"/>
        <w:rPr>
          <w:lang w:eastAsia="ja-JP"/>
        </w:rPr>
      </w:pPr>
      <w:r>
        <w:rPr>
          <w:lang w:eastAsia="ja-JP"/>
        </w:rPr>
        <w:t>4.1.2供給ソフトウェアに関する頒布コンプライアンス関連資料のコピーが保管され、容易に取り出すことができる（法的告知、ソースコード、SPDXドキュメントなど）。また、少なくとも当該供給ソフトウェアが提供され続けている期間、または確認ライセンスが要求する期間（いずれか長い方の期間）は、本保管物が存在するように立案されている。</w:t>
      </w:r>
    </w:p>
    <w:p w:rsidR="00B50E2E" w:rsidRDefault="00E456DC" w:rsidP="005E2C48">
      <w:pPr>
        <w:pStyle w:val="4"/>
        <w:rPr>
          <w:lang w:eastAsia="ja-JP"/>
        </w:rPr>
      </w:pPr>
      <w:r>
        <w:rPr>
          <w:lang w:eastAsia="ja-JP"/>
        </w:rPr>
        <w:t>論拠:</w:t>
      </w:r>
    </w:p>
    <w:p w:rsidR="00B50E2E" w:rsidRDefault="00E456DC">
      <w:pPr>
        <w:pStyle w:val="a3"/>
        <w:ind w:left="1280" w:right="702"/>
        <w:rPr>
          <w:lang w:eastAsia="ja-JP"/>
        </w:rPr>
      </w:pPr>
      <w:r>
        <w:rPr>
          <w:lang w:eastAsia="ja-JP"/>
        </w:rPr>
        <w:t>供給ソフトウェアを統制する 確認ライセンスの要求に基づいて、コンプライアンス関連資料が完備され、供給ソフトウェアに添付されることを確かなものにします。</w:t>
      </w:r>
    </w:p>
    <w:p w:rsidR="00B50E2E" w:rsidRDefault="00B50E2E">
      <w:pPr>
        <w:rPr>
          <w:lang w:eastAsia="ja-JP"/>
        </w:rPr>
        <w:sectPr w:rsidR="00B50E2E">
          <w:pgSz w:w="12240" w:h="15840"/>
          <w:pgMar w:top="1220" w:right="1160" w:bottom="1360" w:left="880" w:header="279" w:footer="1176" w:gutter="0"/>
          <w:cols w:space="720"/>
        </w:sectPr>
      </w:pPr>
      <w:bookmarkStart w:id="155" w:name="_GoBack"/>
      <w:bookmarkEnd w:id="155"/>
    </w:p>
    <w:p w:rsidR="00B50E2E" w:rsidRDefault="00B50E2E">
      <w:pPr>
        <w:pStyle w:val="a3"/>
        <w:spacing w:before="5"/>
        <w:rPr>
          <w:sz w:val="11"/>
          <w:lang w:eastAsia="ja-JP"/>
        </w:rPr>
      </w:pPr>
    </w:p>
    <w:p w:rsidR="00B50E2E" w:rsidRDefault="00E456DC" w:rsidP="004C187C">
      <w:pPr>
        <w:pStyle w:val="20"/>
        <w:rPr>
          <w:lang w:eastAsia="ja-JP"/>
        </w:rPr>
      </w:pPr>
      <w:bookmarkStart w:id="156" w:name="_bookmark7"/>
      <w:bookmarkStart w:id="157" w:name="_Toc480256760"/>
      <w:bookmarkEnd w:id="156"/>
      <w:r>
        <w:rPr>
          <w:lang w:eastAsia="ja-JP"/>
        </w:rPr>
        <w:t>G5: FOSS</w:t>
      </w:r>
      <w:r>
        <w:rPr>
          <w:lang w:eastAsia="ja-JP"/>
        </w:rPr>
        <w:t>コミュニティへの（積極的な）関わり方の理解</w:t>
      </w:r>
      <w:bookmarkEnd w:id="157"/>
    </w:p>
    <w:p w:rsidR="00B50E2E" w:rsidRDefault="00E456DC">
      <w:pPr>
        <w:pStyle w:val="3"/>
        <w:numPr>
          <w:ilvl w:val="1"/>
          <w:numId w:val="3"/>
        </w:numPr>
        <w:tabs>
          <w:tab w:val="left" w:pos="1281"/>
        </w:tabs>
        <w:spacing w:before="42"/>
        <w:ind w:right="879"/>
        <w:rPr>
          <w:lang w:eastAsia="ja-JP"/>
        </w:rPr>
      </w:pPr>
      <w:r>
        <w:rPr>
          <w:lang w:eastAsia="ja-JP"/>
        </w:rPr>
        <w:t>公的にアクセス可能なFOSSプロジェクトに対し、従業員がその企業を代表してコントリビュートすることを統制するポリシーが文書化されており、最低限、それが組織内に周知されていること。</w:t>
      </w:r>
    </w:p>
    <w:p w:rsidR="00B50E2E" w:rsidRDefault="00E456DC" w:rsidP="00E00474">
      <w:pPr>
        <w:pStyle w:val="4"/>
      </w:pPr>
      <w:proofErr w:type="spellStart"/>
      <w:r>
        <w:t>検証すべき証跡</w:t>
      </w:r>
      <w:proofErr w:type="spellEnd"/>
      <w:r>
        <w:t>：</w:t>
      </w:r>
    </w:p>
    <w:p w:rsidR="00B50E2E" w:rsidRDefault="00E456DC">
      <w:pPr>
        <w:pStyle w:val="a4"/>
        <w:numPr>
          <w:ilvl w:val="2"/>
          <w:numId w:val="3"/>
        </w:numPr>
        <w:tabs>
          <w:tab w:val="left" w:pos="1641"/>
        </w:tabs>
        <w:spacing w:line="279" w:lineRule="exact"/>
        <w:rPr>
          <w:lang w:eastAsia="ja-JP"/>
        </w:rPr>
      </w:pPr>
      <w:r>
        <w:rPr>
          <w:lang w:eastAsia="ja-JP"/>
        </w:rPr>
        <w:t>5.1.1FOSSコントリビューション ポリシーが文書化されている。</w:t>
      </w:r>
    </w:p>
    <w:p w:rsidR="00B50E2E" w:rsidRDefault="00E456DC">
      <w:pPr>
        <w:pStyle w:val="a4"/>
        <w:numPr>
          <w:ilvl w:val="2"/>
          <w:numId w:val="3"/>
        </w:numPr>
        <w:tabs>
          <w:tab w:val="left" w:pos="1641"/>
        </w:tabs>
        <w:spacing w:line="242" w:lineRule="auto"/>
        <w:ind w:right="282"/>
        <w:rPr>
          <w:lang w:eastAsia="ja-JP"/>
        </w:rPr>
      </w:pPr>
      <w:r>
        <w:rPr>
          <w:lang w:eastAsia="ja-JP"/>
        </w:rPr>
        <w:t>5.1.2FOSSコントリビューション ポリシーの存在を（トレーニングや社内Wiki、その他実践的なコミュニケーションを通じて）すべてのソフトウェア スタッフに認知させる手続きが文書化されている。</w:t>
      </w:r>
    </w:p>
    <w:p w:rsidR="00B50E2E" w:rsidRDefault="00E456DC" w:rsidP="00E00474">
      <w:pPr>
        <w:pStyle w:val="4"/>
        <w:rPr>
          <w:lang w:eastAsia="ja-JP"/>
        </w:rPr>
      </w:pPr>
      <w:r>
        <w:rPr>
          <w:lang w:eastAsia="ja-JP"/>
        </w:rPr>
        <w:t>論拠:</w:t>
      </w:r>
    </w:p>
    <w:p w:rsidR="00B50E2E" w:rsidRDefault="00E456DC">
      <w:pPr>
        <w:pStyle w:val="a3"/>
        <w:ind w:left="1280" w:right="349"/>
        <w:rPr>
          <w:lang w:eastAsia="ja-JP"/>
        </w:rPr>
      </w:pPr>
      <w:r>
        <w:rPr>
          <w:lang w:eastAsia="ja-JP"/>
        </w:rPr>
        <w:t>FOSSへの公的なコントリビューションに関するポリシーの作成について、組織が十分に検討したことを確かなものとします。FOSSコントリビューション ポリシーは、組織全体のFOSSポリシーの一部として策定することも、独立したポリシーとして策定することも可能です。コントリビューションがまったく許容されていない状況の場合は、その立場を明確に示すポリシーの存在が必要です。</w:t>
      </w:r>
    </w:p>
    <w:p w:rsidR="00B50E2E" w:rsidRDefault="00E456DC" w:rsidP="00AA0D9E">
      <w:pPr>
        <w:pStyle w:val="3"/>
        <w:numPr>
          <w:ilvl w:val="1"/>
          <w:numId w:val="3"/>
        </w:numPr>
        <w:tabs>
          <w:tab w:val="left" w:pos="1281"/>
        </w:tabs>
        <w:spacing w:beforeLines="100" w:before="240"/>
        <w:ind w:left="1281" w:right="499"/>
        <w:rPr>
          <w:lang w:eastAsia="ja-JP"/>
        </w:rPr>
      </w:pPr>
      <w:r>
        <w:rPr>
          <w:lang w:eastAsia="ja-JP"/>
        </w:rPr>
        <w:t>FOSSコントリビューション ポリシーがコントリビューションを許容するものである場合、コントリビューションがFOSSコントリビューション ポリシーに忠実に従っていることを確認するために、以下の検討事項を含むプロセスが存在していること（ただし、この限りではない）。</w:t>
      </w:r>
    </w:p>
    <w:p w:rsidR="00B50E2E" w:rsidRPr="00E00474" w:rsidRDefault="00E456DC" w:rsidP="00E00474">
      <w:pPr>
        <w:pStyle w:val="a4"/>
        <w:numPr>
          <w:ilvl w:val="0"/>
          <w:numId w:val="11"/>
        </w:numPr>
        <w:rPr>
          <w:b/>
          <w:lang w:eastAsia="ja-JP"/>
        </w:rPr>
      </w:pPr>
      <w:r w:rsidRPr="00E00474">
        <w:rPr>
          <w:b/>
          <w:lang w:eastAsia="ja-JP"/>
        </w:rPr>
        <w:t>ライセンスに関する検討結果に対する法務面での承認</w:t>
      </w:r>
    </w:p>
    <w:p w:rsidR="00B50E2E" w:rsidRPr="00E00474" w:rsidRDefault="00E456DC" w:rsidP="00E00474">
      <w:pPr>
        <w:pStyle w:val="a4"/>
        <w:numPr>
          <w:ilvl w:val="0"/>
          <w:numId w:val="11"/>
        </w:numPr>
        <w:rPr>
          <w:b/>
          <w:lang w:eastAsia="ja-JP"/>
        </w:rPr>
      </w:pPr>
      <w:r w:rsidRPr="00E00474">
        <w:rPr>
          <w:b/>
          <w:lang w:eastAsia="ja-JP"/>
        </w:rPr>
        <w:t>ビジネス観点での合理的根拠、もしくは承認</w:t>
      </w:r>
    </w:p>
    <w:p w:rsidR="00B50E2E" w:rsidRPr="00E00474" w:rsidRDefault="00E456DC" w:rsidP="00E00474">
      <w:pPr>
        <w:pStyle w:val="a4"/>
        <w:numPr>
          <w:ilvl w:val="0"/>
          <w:numId w:val="11"/>
        </w:numPr>
        <w:rPr>
          <w:b/>
          <w:lang w:eastAsia="ja-JP"/>
        </w:rPr>
      </w:pPr>
      <w:r w:rsidRPr="00E00474">
        <w:rPr>
          <w:b/>
          <w:lang w:eastAsia="ja-JP"/>
        </w:rPr>
        <w:t>コントリビューションの対象となるコードの技術的レビュー</w:t>
      </w:r>
    </w:p>
    <w:p w:rsidR="00B50E2E" w:rsidRPr="00E00474" w:rsidRDefault="00E456DC" w:rsidP="00E00474">
      <w:pPr>
        <w:pStyle w:val="a4"/>
        <w:numPr>
          <w:ilvl w:val="0"/>
          <w:numId w:val="11"/>
        </w:numPr>
        <w:rPr>
          <w:b/>
          <w:lang w:eastAsia="ja-JP"/>
        </w:rPr>
      </w:pPr>
      <w:r w:rsidRPr="00E00474">
        <w:rPr>
          <w:b/>
          <w:lang w:eastAsia="ja-JP"/>
        </w:rPr>
        <w:t>コミュニティへの積極的参加および関わり方。たとえばプロジェクトの行動規範（Code of Conduct）もしくはそれと同等のものなど</w:t>
      </w:r>
    </w:p>
    <w:p w:rsidR="00B50E2E" w:rsidRPr="00E00474" w:rsidRDefault="00E456DC" w:rsidP="00E00474">
      <w:pPr>
        <w:pStyle w:val="a4"/>
        <w:numPr>
          <w:ilvl w:val="0"/>
          <w:numId w:val="11"/>
        </w:numPr>
        <w:rPr>
          <w:b/>
          <w:lang w:eastAsia="ja-JP"/>
        </w:rPr>
      </w:pPr>
      <w:r w:rsidRPr="00E00474">
        <w:rPr>
          <w:b/>
          <w:lang w:eastAsia="ja-JP"/>
        </w:rPr>
        <w:t>プロジェクト固有のコントリビューション要件の遵守</w:t>
      </w:r>
    </w:p>
    <w:p w:rsidR="00B50E2E" w:rsidRDefault="00E456DC" w:rsidP="00E00474">
      <w:pPr>
        <w:pStyle w:val="4"/>
      </w:pPr>
      <w:proofErr w:type="spellStart"/>
      <w:r>
        <w:t>検証すべき証跡</w:t>
      </w:r>
      <w:proofErr w:type="spellEnd"/>
      <w:r>
        <w:t>：</w:t>
      </w:r>
    </w:p>
    <w:p w:rsidR="00B50E2E" w:rsidRDefault="00E456DC" w:rsidP="00A547E4">
      <w:pPr>
        <w:pStyle w:val="a4"/>
        <w:numPr>
          <w:ilvl w:val="2"/>
          <w:numId w:val="3"/>
        </w:numPr>
        <w:tabs>
          <w:tab w:val="left" w:pos="1641"/>
        </w:tabs>
        <w:spacing w:line="242" w:lineRule="auto"/>
        <w:ind w:right="312"/>
        <w:rPr>
          <w:lang w:eastAsia="ja-JP"/>
        </w:rPr>
      </w:pPr>
      <w:r>
        <w:rPr>
          <w:lang w:eastAsia="ja-JP"/>
        </w:rPr>
        <w:t>5.2.1FOSSコントリビューション ポリシーがコントリビューションを許容するものである場合、FOSS</w:t>
      </w:r>
      <w:r w:rsidR="00A547E4">
        <w:rPr>
          <w:lang w:eastAsia="ja-JP"/>
        </w:rPr>
        <w:t>コントリビューションのプロセスを記載した手続き</w:t>
      </w:r>
      <w:r w:rsidR="00A547E4">
        <w:rPr>
          <w:rFonts w:eastAsiaTheme="minorEastAsia" w:hint="eastAsia"/>
          <w:lang w:eastAsia="ja-JP"/>
        </w:rPr>
        <w:t>が</w:t>
      </w:r>
      <w:r>
        <w:rPr>
          <w:lang w:eastAsia="ja-JP"/>
        </w:rPr>
        <w:t>文書</w:t>
      </w:r>
      <w:r w:rsidR="00A547E4">
        <w:rPr>
          <w:rFonts w:asciiTheme="minorEastAsia" w:eastAsiaTheme="minorEastAsia" w:hAnsiTheme="minorEastAsia" w:hint="eastAsia"/>
          <w:lang w:eastAsia="ja-JP"/>
        </w:rPr>
        <w:t>化されている。</w:t>
      </w:r>
    </w:p>
    <w:p w:rsidR="00B50E2E" w:rsidRDefault="00E456DC" w:rsidP="00E00474">
      <w:pPr>
        <w:pStyle w:val="4"/>
        <w:rPr>
          <w:lang w:eastAsia="ja-JP"/>
        </w:rPr>
      </w:pPr>
      <w:r>
        <w:rPr>
          <w:lang w:eastAsia="ja-JP"/>
        </w:rPr>
        <w:t>論拠:</w:t>
      </w:r>
    </w:p>
    <w:p w:rsidR="00B50E2E" w:rsidRDefault="00E456DC">
      <w:pPr>
        <w:pStyle w:val="a3"/>
        <w:ind w:left="1280" w:right="325"/>
        <w:rPr>
          <w:lang w:eastAsia="ja-JP"/>
        </w:rPr>
      </w:pPr>
      <w:r>
        <w:rPr>
          <w:lang w:eastAsia="ja-JP"/>
        </w:rPr>
        <w:t>組織が公的にFOSSにコントリビュートする方法について文書化されたプロセスを有することを確かなものにします。コントリビューションが許容されてない場合においても、ポリシーは存在した方がよいでしょう。そのような状況においては、具体的な行動のプロセスは存在しないと理解され、本要件が満たされたことになります。</w:t>
      </w:r>
    </w:p>
    <w:p w:rsidR="00B50E2E" w:rsidRDefault="00B50E2E">
      <w:pPr>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pPr>
      <w:bookmarkStart w:id="158" w:name="_bookmark8"/>
      <w:bookmarkStart w:id="159" w:name="_Toc480256761"/>
      <w:bookmarkEnd w:id="158"/>
      <w:r>
        <w:t xml:space="preserve">G6: </w:t>
      </w:r>
      <w:proofErr w:type="spellStart"/>
      <w:r>
        <w:t>OpenChain</w:t>
      </w:r>
      <w:r>
        <w:t>要件適合の認定</w:t>
      </w:r>
      <w:bookmarkEnd w:id="159"/>
      <w:proofErr w:type="spellEnd"/>
    </w:p>
    <w:p w:rsidR="00B50E2E" w:rsidRDefault="00E456DC">
      <w:pPr>
        <w:pStyle w:val="3"/>
        <w:numPr>
          <w:ilvl w:val="1"/>
          <w:numId w:val="1"/>
        </w:numPr>
        <w:tabs>
          <w:tab w:val="left" w:pos="1281"/>
        </w:tabs>
        <w:spacing w:before="42"/>
        <w:ind w:right="929"/>
        <w:rPr>
          <w:lang w:eastAsia="ja-JP"/>
        </w:rPr>
      </w:pPr>
      <w:r>
        <w:rPr>
          <w:lang w:eastAsia="ja-JP"/>
        </w:rPr>
        <w:t>組織が</w:t>
      </w:r>
      <w:proofErr w:type="spellStart"/>
      <w:r>
        <w:rPr>
          <w:lang w:eastAsia="ja-JP"/>
        </w:rPr>
        <w:t>OpenChain</w:t>
      </w:r>
      <w:proofErr w:type="spellEnd"/>
      <w:r>
        <w:rPr>
          <w:lang w:eastAsia="ja-JP"/>
        </w:rPr>
        <w:t>に適合していると認定されるためには、本</w:t>
      </w:r>
      <w:proofErr w:type="spellStart"/>
      <w:r>
        <w:rPr>
          <w:lang w:eastAsia="ja-JP"/>
        </w:rPr>
        <w:t>OpenChain</w:t>
      </w:r>
      <w:proofErr w:type="spellEnd"/>
      <w:r>
        <w:rPr>
          <w:lang w:eastAsia="ja-JP"/>
        </w:rPr>
        <w:t>適合仕様書第1.0版に記載された基準を満たすFOSSコンプライアンス プログラムを有していることを確認する必要がある。</w:t>
      </w:r>
    </w:p>
    <w:p w:rsidR="00B50E2E" w:rsidRDefault="00E456DC" w:rsidP="00E00474">
      <w:pPr>
        <w:pStyle w:val="4"/>
      </w:pPr>
      <w:proofErr w:type="spellStart"/>
      <w:r>
        <w:t>検証すべき証跡</w:t>
      </w:r>
      <w:proofErr w:type="spellEnd"/>
      <w:r>
        <w:t>：</w:t>
      </w:r>
    </w:p>
    <w:p w:rsidR="00B50E2E" w:rsidRDefault="00E456DC">
      <w:pPr>
        <w:pStyle w:val="a4"/>
        <w:numPr>
          <w:ilvl w:val="2"/>
          <w:numId w:val="1"/>
        </w:numPr>
        <w:tabs>
          <w:tab w:val="left" w:pos="1641"/>
        </w:tabs>
        <w:ind w:right="442"/>
        <w:rPr>
          <w:lang w:eastAsia="ja-JP"/>
        </w:rPr>
      </w:pPr>
      <w:r>
        <w:rPr>
          <w:lang w:eastAsia="ja-JP"/>
        </w:rPr>
        <w:t>6.1.1その組織に本</w:t>
      </w:r>
      <w:proofErr w:type="spellStart"/>
      <w:r>
        <w:rPr>
          <w:lang w:eastAsia="ja-JP"/>
        </w:rPr>
        <w:t>OpenChain</w:t>
      </w:r>
      <w:proofErr w:type="spellEnd"/>
      <w:r>
        <w:rPr>
          <w:lang w:eastAsia="ja-JP"/>
        </w:rPr>
        <w:t>適合仕様書第1.0版の要件を満たしたコンプライアンス プログラムが存在することを確認する。</w:t>
      </w:r>
    </w:p>
    <w:p w:rsidR="00B50E2E" w:rsidRDefault="00E456DC" w:rsidP="00E00474">
      <w:pPr>
        <w:pStyle w:val="4"/>
        <w:rPr>
          <w:lang w:eastAsia="ja-JP"/>
        </w:rPr>
      </w:pPr>
      <w:r>
        <w:rPr>
          <w:lang w:eastAsia="ja-JP"/>
        </w:rPr>
        <w:t>論拠:</w:t>
      </w:r>
    </w:p>
    <w:p w:rsidR="00880FA4" w:rsidRDefault="00E456DC">
      <w:pPr>
        <w:pStyle w:val="a3"/>
        <w:ind w:left="1280" w:right="469"/>
        <w:rPr>
          <w:lang w:eastAsia="ja-JP"/>
        </w:rPr>
      </w:pPr>
      <w:r>
        <w:rPr>
          <w:lang w:eastAsia="ja-JP"/>
        </w:rPr>
        <w:t>組織が</w:t>
      </w:r>
      <w:proofErr w:type="spellStart"/>
      <w:r>
        <w:rPr>
          <w:lang w:eastAsia="ja-JP"/>
        </w:rPr>
        <w:t>OpenChain</w:t>
      </w:r>
      <w:proofErr w:type="spellEnd"/>
      <w:r>
        <w:rPr>
          <w:lang w:eastAsia="ja-JP"/>
        </w:rPr>
        <w:t>に適合したコンプライアンス プログラムを有していると宣言した場合、当該プログラムが本仕様書のすべての要件を満たしていることを確かなものにします。これらの要件に部分的に準拠しているだけでは</w:t>
      </w:r>
      <w:proofErr w:type="spellStart"/>
      <w:r>
        <w:rPr>
          <w:lang w:eastAsia="ja-JP"/>
        </w:rPr>
        <w:t>OpenChain</w:t>
      </w:r>
      <w:proofErr w:type="spellEnd"/>
      <w:r>
        <w:rPr>
          <w:lang w:eastAsia="ja-JP"/>
        </w:rPr>
        <w:t>適合認定を保証するに十分なものとはみなされません。</w:t>
      </w:r>
    </w:p>
    <w:sectPr w:rsidR="00880FA4">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BFE" w:rsidRDefault="00447BFE">
      <w:r>
        <w:separator/>
      </w:r>
    </w:p>
  </w:endnote>
  <w:endnote w:type="continuationSeparator" w:id="0">
    <w:p w:rsidR="00447BFE" w:rsidRDefault="00447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411571">
    <w:pPr>
      <w:pStyle w:val="a3"/>
      <w:spacing w:line="14" w:lineRule="auto"/>
      <w:rPr>
        <w:sz w:val="20"/>
      </w:rPr>
    </w:pPr>
    <w:r>
      <w:rPr>
        <w:noProof/>
        <w:lang w:eastAsia="ja-JP"/>
      </w:rPr>
      <mc:AlternateContent>
        <mc:Choice Requires="wps">
          <w:drawing>
            <wp:anchor distT="0" distB="0" distL="114300" distR="114300" simplePos="0" relativeHeight="503306864" behindDoc="1" locked="0" layoutInCell="1" allowOverlap="1" wp14:anchorId="71C86033" wp14:editId="2F1F8422">
              <wp:simplePos x="0" y="0"/>
              <wp:positionH relativeFrom="page">
                <wp:posOffset>892810</wp:posOffset>
              </wp:positionH>
              <wp:positionV relativeFrom="page">
                <wp:posOffset>9277188</wp:posOffset>
              </wp:positionV>
              <wp:extent cx="5981065" cy="0"/>
              <wp:effectExtent l="0" t="0" r="1968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3pt,730.5pt" to="541.2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" strokecolor="#4b7dba" strokeweight=".72pt">
              <w10:wrap anchorx="page" anchory="page"/>
            </v:line>
          </w:pict>
        </mc:Fallback>
      </mc:AlternateContent>
    </w:r>
    <w:r>
      <w:rPr>
        <w:noProof/>
        <w:lang w:eastAsia="ja-JP"/>
      </w:rPr>
      <mc:AlternateContent>
        <mc:Choice Requires="wps">
          <w:drawing>
            <wp:anchor distT="0" distB="0" distL="114300" distR="114300" simplePos="0" relativeHeight="503306888" behindDoc="1" locked="0" layoutInCell="1" allowOverlap="1" wp14:anchorId="40C28D99" wp14:editId="02BEEE4B">
              <wp:simplePos x="0" y="0"/>
              <wp:positionH relativeFrom="page">
                <wp:posOffset>6496050</wp:posOffset>
              </wp:positionH>
              <wp:positionV relativeFrom="page">
                <wp:posOffset>9294022</wp:posOffset>
              </wp:positionV>
              <wp:extent cx="377825" cy="127635"/>
              <wp:effectExtent l="0" t="0" r="3175" b="571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E2E" w:rsidRDefault="00E456DC">
                          <w:pPr>
                            <w:spacing w:line="184" w:lineRule="exact"/>
                            <w:ind w:left="20"/>
                            <w:rPr>
                              <w:sz w:val="16"/>
                            </w:rPr>
                          </w:pPr>
                          <w:r>
                            <w:rPr>
                              <w:sz w:val="16"/>
                            </w:rPr>
                            <w:t>v 2016 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11.5pt;margin-top:731.8pt;width:29.75pt;height:10.05pt;z-index:-9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" filled="f" stroked="f">
              <v:textbox inset="0,0,0,0">
                <w:txbxContent>
                  <w:p w:rsidR="00B50E2E" w:rsidRDefault="00E456DC">
                    <w:pPr>
                      <w:spacing w:line="184" w:lineRule="exact"/>
                      <w:ind w:left="20"/>
                      <w:rPr>
                        <w:sz w:val="16"/>
                      </w:rPr>
                    </w:pPr>
                    <w:r>
                      <w:rPr>
                        <w:sz w:val="16"/>
                      </w:rPr>
                      <w:t>v 2016 d</w:t>
                    </w:r>
                  </w:p>
                </w:txbxContent>
              </v:textbox>
              <w10:wrap anchorx="page" anchory="page"/>
            </v:shape>
          </w:pict>
        </mc:Fallback>
      </mc:AlternateContent>
    </w:r>
    <w:r w:rsidR="00980003">
      <w:rPr>
        <w:noProof/>
        <w:lang w:eastAsia="ja-JP"/>
      </w:rPr>
      <mc:AlternateContent>
        <mc:Choice Requires="wps">
          <w:drawing>
            <wp:anchor distT="0" distB="0" distL="114300" distR="114300" simplePos="0" relativeHeight="503306912" behindDoc="1" locked="0" layoutInCell="1" allowOverlap="1" wp14:anchorId="3FE8CDFD" wp14:editId="6133303C">
              <wp:simplePos x="0" y="0"/>
              <wp:positionH relativeFrom="page">
                <wp:posOffset>3827721</wp:posOffset>
              </wp:positionH>
              <wp:positionV relativeFrom="page">
                <wp:posOffset>9303488</wp:posOffset>
              </wp:positionV>
              <wp:extent cx="425302" cy="222885"/>
              <wp:effectExtent l="0" t="0" r="13335" b="571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02"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E2E" w:rsidRDefault="00E456DC">
                          <w:pPr>
                            <w:pStyle w:val="a3"/>
                            <w:spacing w:line="245" w:lineRule="exact"/>
                            <w:ind w:left="40"/>
                          </w:pPr>
                          <w:r>
                            <w:fldChar w:fldCharType="begin"/>
                          </w:r>
                          <w:r>
                            <w:instrText xml:space="preserve"> PAGE </w:instrText>
                          </w:r>
                          <w:r>
                            <w:fldChar w:fldCharType="separate"/>
                          </w:r>
                          <w:r w:rsidR="00411571">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01.4pt;margin-top:732.55pt;width:33.5pt;height:17.55pt;z-index:-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IpZrwIAAK8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" filled="f" stroked="f">
              <v:textbox inset="0,0,0,0">
                <w:txbxContent>
                  <w:p w:rsidR="00B50E2E" w:rsidRDefault="00E456DC">
                    <w:pPr>
                      <w:pStyle w:val="a3"/>
                      <w:spacing w:line="245" w:lineRule="exact"/>
                      <w:ind w:left="40"/>
                    </w:pPr>
                    <w:r>
                      <w:fldChar w:fldCharType="begin"/>
                    </w:r>
                    <w:r>
                      <w:instrText xml:space="preserve"> PAGE </w:instrText>
                    </w:r>
                    <w:r>
                      <w:fldChar w:fldCharType="separate"/>
                    </w:r>
                    <w:r w:rsidR="00411571">
                      <w:rPr>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BFE" w:rsidRDefault="00447BFE">
      <w:r>
        <w:separator/>
      </w:r>
    </w:p>
  </w:footnote>
  <w:footnote w:type="continuationSeparator" w:id="0">
    <w:p w:rsidR="00447BFE" w:rsidRDefault="00447BFE">
      <w:r>
        <w:continuationSeparator/>
      </w:r>
    </w:p>
  </w:footnote>
  <w:footnote w:id="1">
    <w:p w:rsidR="007D6AF8" w:rsidRPr="007D6AF8" w:rsidRDefault="007D6AF8">
      <w:pPr>
        <w:pStyle w:val="ac"/>
        <w:rPr>
          <w:rFonts w:eastAsiaTheme="minorEastAsia"/>
          <w:lang w:eastAsia="ja-JP"/>
        </w:rPr>
      </w:pPr>
      <w:r>
        <w:rPr>
          <w:rStyle w:val="ae"/>
        </w:rPr>
        <w:footnoteRef/>
      </w:r>
      <w:r>
        <w:rPr>
          <w:lang w:eastAsia="ja-JP"/>
        </w:rPr>
        <w:t xml:space="preserve"> </w:t>
      </w:r>
      <w:r w:rsidR="00B7078C" w:rsidRPr="00411571">
        <w:rPr>
          <w:rFonts w:eastAsiaTheme="minorEastAsia" w:hint="eastAsia"/>
          <w:sz w:val="18"/>
          <w:lang w:eastAsia="ja-JP"/>
          <w:rPrChange w:id="113" w:author="tani" w:date="2017-04-18T05:34:00Z">
            <w:rPr>
              <w:rFonts w:eastAsiaTheme="minorEastAsia" w:hint="eastAsia"/>
              <w:lang w:eastAsia="ja-JP"/>
            </w:rPr>
          </w:rPrChange>
        </w:rPr>
        <w:t>(Wikipedia</w:t>
      </w:r>
      <w:r w:rsidR="00B7078C" w:rsidRPr="00411571">
        <w:rPr>
          <w:rFonts w:eastAsiaTheme="minorEastAsia" w:hint="eastAsia"/>
          <w:sz w:val="18"/>
          <w:lang w:eastAsia="ja-JP"/>
          <w:rPrChange w:id="114" w:author="tani" w:date="2017-04-18T05:34:00Z">
            <w:rPr>
              <w:rFonts w:eastAsiaTheme="minorEastAsia" w:hint="eastAsia"/>
              <w:lang w:eastAsia="ja-JP"/>
            </w:rPr>
          </w:rPrChange>
        </w:rPr>
        <w:t>「</w:t>
      </w:r>
      <w:r w:rsidR="00447BFE" w:rsidRPr="00411571">
        <w:rPr>
          <w:sz w:val="18"/>
          <w:rPrChange w:id="115" w:author="tani" w:date="2017-04-18T05:34:00Z">
            <w:rPr/>
          </w:rPrChange>
        </w:rPr>
        <w:fldChar w:fldCharType="begin"/>
      </w:r>
      <w:r w:rsidR="00447BFE" w:rsidRPr="00411571">
        <w:rPr>
          <w:sz w:val="18"/>
          <w:lang w:eastAsia="ja-JP"/>
          <w:rPrChange w:id="116" w:author="tani" w:date="2017-04-18T05:34:00Z">
            <w:rPr>
              <w:lang w:eastAsia="ja-JP"/>
            </w:rPr>
          </w:rPrChange>
        </w:rPr>
        <w:instrText xml:space="preserve"> HYPERLINK "https://ja.wikipedia.org/wiki/%E5%B8%B0%E5%B1%9E_(%E8%91%97%E4%BD%9C%E6%A8%A9)" </w:instrText>
      </w:r>
      <w:r w:rsidR="00447BFE" w:rsidRPr="00411571">
        <w:rPr>
          <w:sz w:val="18"/>
          <w:rPrChange w:id="117" w:author="tani" w:date="2017-04-18T05:34:00Z">
            <w:rPr/>
          </w:rPrChange>
        </w:rPr>
        <w:fldChar w:fldCharType="separate"/>
      </w:r>
      <w:r w:rsidR="00B7078C" w:rsidRPr="00411571">
        <w:rPr>
          <w:rStyle w:val="a5"/>
          <w:rFonts w:eastAsiaTheme="minorEastAsia" w:hint="eastAsia"/>
          <w:sz w:val="18"/>
          <w:lang w:eastAsia="ja-JP"/>
          <w:rPrChange w:id="118" w:author="tani" w:date="2017-04-18T05:34:00Z">
            <w:rPr>
              <w:rStyle w:val="a5"/>
              <w:rFonts w:eastAsiaTheme="minorEastAsia" w:hint="eastAsia"/>
              <w:lang w:eastAsia="ja-JP"/>
            </w:rPr>
          </w:rPrChange>
        </w:rPr>
        <w:t>帰属</w:t>
      </w:r>
      <w:r w:rsidR="00447BFE" w:rsidRPr="00411571">
        <w:rPr>
          <w:rStyle w:val="a5"/>
          <w:rFonts w:eastAsiaTheme="minorEastAsia"/>
          <w:sz w:val="18"/>
          <w:lang w:eastAsia="ja-JP"/>
          <w:rPrChange w:id="119" w:author="tani" w:date="2017-04-18T05:34:00Z">
            <w:rPr>
              <w:rStyle w:val="a5"/>
              <w:rFonts w:eastAsiaTheme="minorEastAsia"/>
              <w:lang w:eastAsia="ja-JP"/>
            </w:rPr>
          </w:rPrChange>
        </w:rPr>
        <w:fldChar w:fldCharType="end"/>
      </w:r>
      <w:r w:rsidR="00B7078C" w:rsidRPr="00411571">
        <w:rPr>
          <w:rFonts w:eastAsiaTheme="minorEastAsia" w:hint="eastAsia"/>
          <w:sz w:val="18"/>
          <w:lang w:eastAsia="ja-JP"/>
          <w:rPrChange w:id="120" w:author="tani" w:date="2017-04-18T05:34:00Z">
            <w:rPr>
              <w:rFonts w:eastAsiaTheme="minorEastAsia" w:hint="eastAsia"/>
              <w:lang w:eastAsia="ja-JP"/>
            </w:rPr>
          </w:rPrChange>
        </w:rPr>
        <w:t>」より引用</w:t>
      </w:r>
      <w:r w:rsidR="00B7078C" w:rsidRPr="00411571">
        <w:rPr>
          <w:rFonts w:eastAsiaTheme="minorEastAsia" w:hint="eastAsia"/>
          <w:sz w:val="18"/>
          <w:lang w:eastAsia="ja-JP"/>
          <w:rPrChange w:id="121" w:author="tani" w:date="2017-04-18T05:34:00Z">
            <w:rPr>
              <w:rFonts w:eastAsiaTheme="minorEastAsia" w:hint="eastAsia"/>
              <w:lang w:eastAsia="ja-JP"/>
            </w:rPr>
          </w:rPrChange>
        </w:rPr>
        <w:t>)</w:t>
      </w:r>
      <w:ins w:id="122" w:author="tani" w:date="2017-04-18T05:05:00Z">
        <w:r w:rsidR="00AD7E1C" w:rsidRPr="00411571">
          <w:rPr>
            <w:rFonts w:eastAsiaTheme="minorEastAsia" w:hint="eastAsia"/>
            <w:sz w:val="18"/>
            <w:lang w:eastAsia="ja-JP"/>
            <w:rPrChange w:id="123" w:author="tani" w:date="2017-04-18T05:34:00Z">
              <w:rPr>
                <w:rFonts w:eastAsiaTheme="minorEastAsia" w:hint="eastAsia"/>
                <w:lang w:eastAsia="ja-JP"/>
              </w:rPr>
            </w:rPrChange>
          </w:rPr>
          <w:t xml:space="preserve"> </w:t>
        </w:r>
      </w:ins>
      <w:r w:rsidR="00B7078C" w:rsidRPr="00411571">
        <w:rPr>
          <w:rFonts w:eastAsiaTheme="minorEastAsia"/>
          <w:sz w:val="18"/>
          <w:lang w:eastAsia="ja-JP"/>
          <w:rPrChange w:id="124" w:author="tani" w:date="2017-04-18T05:34:00Z">
            <w:rPr>
              <w:rFonts w:eastAsiaTheme="minorEastAsia"/>
              <w:lang w:eastAsia="ja-JP"/>
            </w:rPr>
          </w:rPrChange>
        </w:rPr>
        <w:t>”</w:t>
      </w:r>
      <w:r w:rsidRPr="00411571">
        <w:rPr>
          <w:rFonts w:eastAsiaTheme="minorEastAsia"/>
          <w:sz w:val="18"/>
          <w:lang w:eastAsia="ja-JP"/>
          <w:rPrChange w:id="125" w:author="tani" w:date="2017-04-18T05:34:00Z">
            <w:rPr>
              <w:rFonts w:eastAsiaTheme="minorEastAsia"/>
              <w:lang w:eastAsia="ja-JP"/>
            </w:rPr>
          </w:rPrChange>
        </w:rPr>
        <w:t>ある著作物（</w:t>
      </w:r>
      <w:r w:rsidRPr="00411571">
        <w:rPr>
          <w:rFonts w:eastAsiaTheme="minorEastAsia"/>
          <w:sz w:val="18"/>
          <w:lang w:eastAsia="ja-JP"/>
          <w:rPrChange w:id="126" w:author="tani" w:date="2017-04-18T05:34:00Z">
            <w:rPr>
              <w:rFonts w:eastAsiaTheme="minorEastAsia"/>
              <w:lang w:eastAsia="ja-JP"/>
            </w:rPr>
          </w:rPrChange>
        </w:rPr>
        <w:t>works</w:t>
      </w:r>
      <w:r w:rsidRPr="00411571">
        <w:rPr>
          <w:rFonts w:eastAsiaTheme="minorEastAsia"/>
          <w:sz w:val="18"/>
          <w:lang w:eastAsia="ja-JP"/>
          <w:rPrChange w:id="127" w:author="tani" w:date="2017-04-18T05:34:00Z">
            <w:rPr>
              <w:rFonts w:eastAsiaTheme="minorEastAsia"/>
              <w:lang w:eastAsia="ja-JP"/>
            </w:rPr>
          </w:rPrChange>
        </w:rPr>
        <w:t>）を利用（</w:t>
      </w:r>
      <w:r w:rsidRPr="00411571">
        <w:rPr>
          <w:rFonts w:eastAsiaTheme="minorEastAsia"/>
          <w:sz w:val="18"/>
          <w:lang w:eastAsia="ja-JP"/>
          <w:rPrChange w:id="128" w:author="tani" w:date="2017-04-18T05:34:00Z">
            <w:rPr>
              <w:rFonts w:eastAsiaTheme="minorEastAsia"/>
              <w:lang w:eastAsia="ja-JP"/>
            </w:rPr>
          </w:rPrChange>
        </w:rPr>
        <w:t>use</w:t>
      </w:r>
      <w:r w:rsidRPr="00411571">
        <w:rPr>
          <w:rFonts w:eastAsiaTheme="minorEastAsia"/>
          <w:sz w:val="18"/>
          <w:lang w:eastAsia="ja-JP"/>
          <w:rPrChange w:id="129" w:author="tani" w:date="2017-04-18T05:34:00Z">
            <w:rPr>
              <w:rFonts w:eastAsiaTheme="minorEastAsia"/>
              <w:lang w:eastAsia="ja-JP"/>
            </w:rPr>
          </w:rPrChange>
        </w:rPr>
        <w:t>）する場合、その著作物の著作者への謝辞（</w:t>
      </w:r>
      <w:r w:rsidRPr="00411571">
        <w:rPr>
          <w:rFonts w:eastAsiaTheme="minorEastAsia"/>
          <w:sz w:val="18"/>
          <w:lang w:eastAsia="ja-JP"/>
          <w:rPrChange w:id="130" w:author="tani" w:date="2017-04-18T05:34:00Z">
            <w:rPr>
              <w:rFonts w:eastAsiaTheme="minorEastAsia"/>
              <w:lang w:eastAsia="ja-JP"/>
            </w:rPr>
          </w:rPrChange>
        </w:rPr>
        <w:t>acknowledge</w:t>
      </w:r>
      <w:r w:rsidRPr="00411571">
        <w:rPr>
          <w:rFonts w:eastAsiaTheme="minorEastAsia"/>
          <w:sz w:val="18"/>
          <w:lang w:eastAsia="ja-JP"/>
          <w:rPrChange w:id="131" w:author="tani" w:date="2017-04-18T05:34:00Z">
            <w:rPr>
              <w:rFonts w:eastAsiaTheme="minorEastAsia"/>
              <w:lang w:eastAsia="ja-JP"/>
            </w:rPr>
          </w:rPrChange>
        </w:rPr>
        <w:t>）やクレジットの掲載を要求することを指す用語である。または別の著作物に表示すること（</w:t>
      </w:r>
      <w:r w:rsidRPr="00411571">
        <w:rPr>
          <w:rFonts w:eastAsiaTheme="minorEastAsia"/>
          <w:sz w:val="18"/>
          <w:lang w:eastAsia="ja-JP"/>
          <w:rPrChange w:id="132" w:author="tani" w:date="2017-04-18T05:34:00Z">
            <w:rPr>
              <w:rFonts w:eastAsiaTheme="minorEastAsia"/>
              <w:lang w:eastAsia="ja-JP"/>
            </w:rPr>
          </w:rPrChange>
        </w:rPr>
        <w:t>appear in works</w:t>
      </w:r>
      <w:r w:rsidRPr="00411571">
        <w:rPr>
          <w:rFonts w:eastAsiaTheme="minorEastAsia"/>
          <w:sz w:val="18"/>
          <w:lang w:eastAsia="ja-JP"/>
          <w:rPrChange w:id="133" w:author="tani" w:date="2017-04-18T05:34:00Z">
            <w:rPr>
              <w:rFonts w:eastAsiaTheme="minorEastAsia"/>
              <w:lang w:eastAsia="ja-JP"/>
            </w:rPr>
          </w:rPrChange>
        </w:rPr>
        <w:t>）自体を指す。</w:t>
      </w:r>
      <w:del w:id="134" w:author="tani" w:date="2017-04-18T05:05:00Z">
        <w:r w:rsidRPr="00411571" w:rsidDel="00AD7E1C">
          <w:rPr>
            <w:rFonts w:eastAsiaTheme="minorEastAsia"/>
            <w:sz w:val="18"/>
            <w:lang w:eastAsia="ja-JP"/>
            <w:rPrChange w:id="135" w:author="tani" w:date="2017-04-18T05:34:00Z">
              <w:rPr>
                <w:rFonts w:eastAsiaTheme="minorEastAsia"/>
                <w:lang w:eastAsia="ja-JP"/>
              </w:rPr>
            </w:rPrChange>
          </w:rPr>
          <w:delText>（</w:delText>
        </w:r>
        <w:r w:rsidRPr="00411571" w:rsidDel="00AD7E1C">
          <w:rPr>
            <w:rFonts w:eastAsiaTheme="minorEastAsia"/>
            <w:sz w:val="18"/>
            <w:lang w:eastAsia="ja-JP"/>
            <w:rPrChange w:id="136" w:author="tani" w:date="2017-04-18T05:34:00Z">
              <w:rPr>
                <w:rFonts w:eastAsiaTheme="minorEastAsia"/>
                <w:lang w:eastAsia="ja-JP"/>
              </w:rPr>
            </w:rPrChange>
          </w:rPr>
          <w:delText>appear in works</w:delText>
        </w:r>
        <w:r w:rsidRPr="00411571" w:rsidDel="00AD7E1C">
          <w:rPr>
            <w:rFonts w:eastAsiaTheme="minorEastAsia"/>
            <w:sz w:val="18"/>
            <w:lang w:eastAsia="ja-JP"/>
            <w:rPrChange w:id="137" w:author="tani" w:date="2017-04-18T05:34:00Z">
              <w:rPr>
                <w:rFonts w:eastAsiaTheme="minorEastAsia"/>
                <w:lang w:eastAsia="ja-JP"/>
              </w:rPr>
            </w:rPrChange>
          </w:rPr>
          <w:delText>）自体を指す。</w:delText>
        </w:r>
      </w:del>
      <w:r w:rsidR="00B7078C" w:rsidRPr="00411571">
        <w:rPr>
          <w:rFonts w:eastAsiaTheme="minorEastAsia"/>
          <w:sz w:val="18"/>
          <w:lang w:eastAsia="ja-JP"/>
          <w:rPrChange w:id="138" w:author="tani" w:date="2017-04-18T05:34:00Z">
            <w:rPr>
              <w:rFonts w:eastAsiaTheme="minorEastAsia"/>
              <w:lang w:eastAsia="ja-JP"/>
            </w:rPr>
          </w:rPrChange>
        </w:rPr>
        <w:t>”</w:t>
      </w:r>
      <w:r w:rsidRPr="00411571">
        <w:rPr>
          <w:rFonts w:eastAsiaTheme="minorEastAsia" w:hint="eastAsia"/>
          <w:sz w:val="18"/>
          <w:lang w:eastAsia="ja-JP"/>
          <w:rPrChange w:id="139" w:author="tani" w:date="2017-04-18T05:34:00Z">
            <w:rPr>
              <w:rFonts w:eastAsiaTheme="minorEastAsia" w:hint="eastAsia"/>
              <w:lang w:eastAsia="ja-JP"/>
            </w:rPr>
          </w:rPrChange>
        </w:rPr>
        <w:t xml:space="preserve"> </w:t>
      </w:r>
    </w:p>
  </w:footnote>
  <w:footnote w:id="2">
    <w:p w:rsidR="00781D8A" w:rsidRPr="00781D8A" w:rsidRDefault="00781D8A">
      <w:pPr>
        <w:pStyle w:val="ac"/>
        <w:rPr>
          <w:rFonts w:asciiTheme="minorEastAsia" w:eastAsiaTheme="minorEastAsia" w:hAnsiTheme="minorEastAsia"/>
          <w:lang w:eastAsia="ja-JP"/>
        </w:rPr>
      </w:pPr>
      <w:r>
        <w:rPr>
          <w:rStyle w:val="ae"/>
        </w:rPr>
        <w:footnoteRef/>
      </w:r>
      <w:r>
        <w:rPr>
          <w:lang w:eastAsia="ja-JP"/>
        </w:rPr>
        <w:t xml:space="preserve"> </w:t>
      </w:r>
      <w:r w:rsidRPr="00411571">
        <w:rPr>
          <w:rFonts w:asciiTheme="minorEastAsia" w:eastAsiaTheme="minorEastAsia" w:hAnsiTheme="minorEastAsia" w:hint="eastAsia"/>
          <w:sz w:val="18"/>
          <w:szCs w:val="18"/>
          <w:lang w:eastAsia="ja-JP"/>
          <w:rPrChange w:id="142" w:author="tani" w:date="2017-04-18T05:35:00Z">
            <w:rPr>
              <w:rFonts w:asciiTheme="minorEastAsia" w:eastAsiaTheme="minorEastAsia" w:hAnsiTheme="minorEastAsia" w:hint="eastAsia"/>
              <w:lang w:eastAsia="ja-JP"/>
            </w:rPr>
          </w:rPrChange>
        </w:rPr>
        <w:t>「書面による申し出(Written Offer)」について、GPLライセンスを例に</w:t>
      </w:r>
      <w:r w:rsidR="00447BFE" w:rsidRPr="00411571">
        <w:rPr>
          <w:sz w:val="18"/>
          <w:szCs w:val="18"/>
          <w:rPrChange w:id="143" w:author="tani" w:date="2017-04-18T05:35:00Z">
            <w:rPr/>
          </w:rPrChange>
        </w:rPr>
        <w:fldChar w:fldCharType="begin"/>
      </w:r>
      <w:r w:rsidR="00447BFE" w:rsidRPr="00411571">
        <w:rPr>
          <w:sz w:val="18"/>
          <w:szCs w:val="18"/>
          <w:lang w:eastAsia="ja-JP"/>
          <w:rPrChange w:id="144" w:author="tani" w:date="2017-04-18T05:35:00Z">
            <w:rPr>
              <w:lang w:eastAsia="ja-JP"/>
            </w:rPr>
          </w:rPrChange>
        </w:rPr>
        <w:instrText xml:space="preserve"> HYPERLINK "https://www.gnu.org/licenses/gpl-faq.ja.html" \l "WhatDoesWritten</w:instrText>
      </w:r>
      <w:r w:rsidR="00447BFE" w:rsidRPr="00411571">
        <w:rPr>
          <w:sz w:val="18"/>
          <w:szCs w:val="18"/>
          <w:lang w:eastAsia="ja-JP"/>
          <w:rPrChange w:id="145" w:author="tani" w:date="2017-04-18T05:35:00Z">
            <w:rPr>
              <w:lang w:eastAsia="ja-JP"/>
            </w:rPr>
          </w:rPrChange>
        </w:rPr>
        <w:instrText xml:space="preserve">OfferValid" </w:instrText>
      </w:r>
      <w:r w:rsidR="00447BFE" w:rsidRPr="00411571">
        <w:rPr>
          <w:sz w:val="18"/>
          <w:szCs w:val="18"/>
          <w:rPrChange w:id="146" w:author="tani" w:date="2017-04-18T05:35:00Z">
            <w:rPr/>
          </w:rPrChange>
        </w:rPr>
        <w:fldChar w:fldCharType="separate"/>
      </w:r>
      <w:r w:rsidRPr="00411571">
        <w:rPr>
          <w:rStyle w:val="a5"/>
          <w:rFonts w:asciiTheme="minorEastAsia" w:eastAsiaTheme="minorEastAsia" w:hAnsiTheme="minorEastAsia" w:hint="eastAsia"/>
          <w:sz w:val="18"/>
          <w:szCs w:val="18"/>
          <w:lang w:eastAsia="ja-JP"/>
          <w:rPrChange w:id="147" w:author="tani" w:date="2017-04-18T05:35:00Z">
            <w:rPr>
              <w:rStyle w:val="a5"/>
              <w:rFonts w:asciiTheme="minorEastAsia" w:eastAsiaTheme="minorEastAsia" w:hAnsiTheme="minorEastAsia" w:hint="eastAsia"/>
              <w:lang w:eastAsia="ja-JP"/>
            </w:rPr>
          </w:rPrChange>
        </w:rPr>
        <w:t>gnu.orgの記述</w:t>
      </w:r>
      <w:r w:rsidR="00447BFE" w:rsidRPr="00411571">
        <w:rPr>
          <w:rStyle w:val="a5"/>
          <w:rFonts w:asciiTheme="minorEastAsia" w:eastAsiaTheme="minorEastAsia" w:hAnsiTheme="minorEastAsia"/>
          <w:sz w:val="18"/>
          <w:szCs w:val="18"/>
          <w:lang w:eastAsia="ja-JP"/>
          <w:rPrChange w:id="148" w:author="tani" w:date="2017-04-18T05:35:00Z">
            <w:rPr>
              <w:rStyle w:val="a5"/>
              <w:rFonts w:asciiTheme="minorEastAsia" w:eastAsiaTheme="minorEastAsia" w:hAnsiTheme="minorEastAsia"/>
              <w:lang w:eastAsia="ja-JP"/>
            </w:rPr>
          </w:rPrChange>
        </w:rPr>
        <w:fldChar w:fldCharType="end"/>
      </w:r>
      <w:r w:rsidRPr="00411571">
        <w:rPr>
          <w:rFonts w:asciiTheme="minorEastAsia" w:eastAsiaTheme="minorEastAsia" w:hAnsiTheme="minorEastAsia" w:hint="eastAsia"/>
          <w:sz w:val="18"/>
          <w:szCs w:val="18"/>
          <w:lang w:eastAsia="ja-JP"/>
          <w:rPrChange w:id="149" w:author="tani" w:date="2017-04-18T05:35:00Z">
            <w:rPr>
              <w:rFonts w:asciiTheme="minorEastAsia" w:eastAsiaTheme="minorEastAsia" w:hAnsiTheme="minorEastAsia" w:hint="eastAsia"/>
              <w:lang w:eastAsia="ja-JP"/>
            </w:rPr>
          </w:rPrChange>
        </w:rPr>
        <w:t>を参照（以下引用）</w:t>
      </w:r>
      <w:r w:rsidRPr="00411571">
        <w:rPr>
          <w:rFonts w:asciiTheme="minorEastAsia" w:eastAsiaTheme="minorEastAsia" w:hAnsiTheme="minorEastAsia"/>
          <w:sz w:val="18"/>
          <w:szCs w:val="18"/>
          <w:lang w:eastAsia="ja-JP"/>
          <w:rPrChange w:id="150" w:author="tani" w:date="2017-04-18T05:35:00Z">
            <w:rPr>
              <w:rFonts w:asciiTheme="minorEastAsia" w:eastAsiaTheme="minorEastAsia" w:hAnsiTheme="minorEastAsia"/>
              <w:lang w:eastAsia="ja-JP"/>
            </w:rPr>
          </w:rPrChange>
        </w:rPr>
        <w:t>”</w:t>
      </w:r>
      <w:r w:rsidRPr="00411571">
        <w:rPr>
          <w:sz w:val="18"/>
          <w:szCs w:val="18"/>
          <w:lang w:eastAsia="ja-JP"/>
          <w:rPrChange w:id="151" w:author="tani" w:date="2017-04-18T05:35:00Z">
            <w:rPr>
              <w:lang w:eastAsia="ja-JP"/>
            </w:rPr>
          </w:rPrChange>
        </w:rPr>
        <w:t xml:space="preserve"> GPLには、バイナリをソースコード抜きで商業的に配布する場合、あなたが後にソースコードを配布する旨が書かれた</w:t>
      </w:r>
      <w:r w:rsidRPr="00411571">
        <w:rPr>
          <w:b/>
          <w:sz w:val="18"/>
          <w:szCs w:val="18"/>
          <w:u w:val="single"/>
          <w:lang w:eastAsia="ja-JP"/>
          <w:rPrChange w:id="152" w:author="tani" w:date="2017-04-18T05:35:00Z">
            <w:rPr>
              <w:b/>
              <w:u w:val="single"/>
              <w:lang w:eastAsia="ja-JP"/>
            </w:rPr>
          </w:rPrChange>
        </w:rPr>
        <w:t>書面による申し出</w:t>
      </w:r>
      <w:r w:rsidRPr="00411571">
        <w:rPr>
          <w:sz w:val="18"/>
          <w:szCs w:val="18"/>
          <w:lang w:eastAsia="ja-JP"/>
          <w:rPrChange w:id="153" w:author="tani" w:date="2017-04-18T05:35:00Z">
            <w:rPr>
              <w:lang w:eastAsia="ja-JP"/>
            </w:rPr>
          </w:rPrChange>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sidRPr="00411571">
        <w:rPr>
          <w:rFonts w:asciiTheme="minorEastAsia" w:eastAsiaTheme="minorEastAsia" w:hAnsiTheme="minorEastAsia"/>
          <w:sz w:val="18"/>
          <w:szCs w:val="18"/>
          <w:lang w:eastAsia="ja-JP"/>
          <w:rPrChange w:id="154" w:author="tani" w:date="2017-04-18T05:35:00Z">
            <w:rPr>
              <w:rFonts w:asciiTheme="minorEastAsia" w:eastAsiaTheme="minorEastAsia" w:hAnsiTheme="minorEastAsia"/>
              <w:lang w:eastAsia="ja-JP"/>
            </w:rPr>
          </w:rPrChange>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341E56">
    <w:pPr>
      <w:pStyle w:val="a3"/>
      <w:spacing w:line="14" w:lineRule="auto"/>
      <w:rPr>
        <w:sz w:val="20"/>
      </w:rPr>
    </w:pPr>
    <w:r>
      <w:rPr>
        <w:noProof/>
        <w:lang w:eastAsia="ja-JP"/>
      </w:rPr>
      <mc:AlternateContent>
        <mc:Choice Requires="wps">
          <w:drawing>
            <wp:anchor distT="0" distB="0" distL="114300" distR="114300" simplePos="0" relativeHeight="503306816" behindDoc="1" locked="0" layoutInCell="1" allowOverlap="1" wp14:anchorId="606C1A6B" wp14:editId="2E3E73E2">
              <wp:simplePos x="0" y="0"/>
              <wp:positionH relativeFrom="page">
                <wp:posOffset>627380</wp:posOffset>
              </wp:positionH>
              <wp:positionV relativeFrom="page">
                <wp:posOffset>705647</wp:posOffset>
              </wp:positionV>
              <wp:extent cx="6334125" cy="0"/>
              <wp:effectExtent l="0" t="0" r="9525"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4pt,55.55pt" to="548.1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" strokecolor="#497dba">
              <w10:wrap anchorx="page" anchory="page"/>
            </v:line>
          </w:pict>
        </mc:Fallback>
      </mc:AlternateContent>
    </w:r>
    <w:r w:rsidR="00E456DC">
      <w:rPr>
        <w:noProof/>
        <w:lang w:eastAsia="ja-JP"/>
      </w:rPr>
      <w:drawing>
        <wp:anchor distT="0" distB="0" distL="0" distR="0" simplePos="0" relativeHeight="268425767" behindDoc="1" locked="0" layoutInCell="1" allowOverlap="1" wp14:anchorId="2CF065FE" wp14:editId="1D85804A">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rPr>
        <w:noProof/>
        <w:lang w:eastAsia="ja-JP"/>
      </w:rPr>
      <mc:AlternateContent>
        <mc:Choice Requires="wps">
          <w:drawing>
            <wp:anchor distT="0" distB="0" distL="114300" distR="114300" simplePos="0" relativeHeight="503306840" behindDoc="1" locked="0" layoutInCell="1" allowOverlap="1" wp14:anchorId="25976782" wp14:editId="3C6AAAC9">
              <wp:simplePos x="0" y="0"/>
              <wp:positionH relativeFrom="page">
                <wp:posOffset>4453255</wp:posOffset>
              </wp:positionH>
              <wp:positionV relativeFrom="page">
                <wp:posOffset>470535</wp:posOffset>
              </wp:positionV>
              <wp:extent cx="2419350" cy="165735"/>
              <wp:effectExtent l="0" t="3810" r="4445" b="190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E2E" w:rsidRDefault="00E456DC">
                          <w:pPr>
                            <w:pStyle w:val="a3"/>
                            <w:spacing w:line="245" w:lineRule="exact"/>
                            <w:ind w:left="20"/>
                          </w:pPr>
                          <w:proofErr w:type="spellStart"/>
                          <w:r>
                            <w:t>OpenChain</w:t>
                          </w:r>
                          <w:proofErr w:type="spellEnd"/>
                          <w:r>
                            <w:t xml:space="preserve"> </w:t>
                          </w:r>
                          <w:proofErr w:type="spellStart"/>
                          <w:r>
                            <w:t>適合仕様書</w:t>
                          </w:r>
                          <w:proofErr w:type="spellEnd"/>
                          <w:r>
                            <w:t xml:space="preserve"> 第1.0版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50.65pt;margin-top:37.05pt;width:190.5pt;height:13.05pt;z-index:-9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QvrAIAAKk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" filled="f" stroked="f">
              <v:textbox inset="0,0,0,0">
                <w:txbxContent>
                  <w:p w:rsidR="00B50E2E" w:rsidRDefault="00E456DC">
                    <w:pPr>
                      <w:pStyle w:val="a3"/>
                      <w:spacing w:line="245" w:lineRule="exact"/>
                      <w:ind w:left="20"/>
                    </w:pPr>
                    <w:proofErr w:type="spellStart"/>
                    <w:r>
                      <w:t>OpenChain</w:t>
                    </w:r>
                    <w:proofErr w:type="spellEnd"/>
                    <w:r>
                      <w:t xml:space="preserve"> </w:t>
                    </w:r>
                    <w:proofErr w:type="spellStart"/>
                    <w:r>
                      <w:t>適合仕様書</w:t>
                    </w:r>
                    <w:proofErr w:type="spellEnd"/>
                    <w:r>
                      <w:t xml:space="preserve"> 第1.0版</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E2E"/>
    <w:rsid w:val="000E003E"/>
    <w:rsid w:val="000E5648"/>
    <w:rsid w:val="0016213B"/>
    <w:rsid w:val="00204D84"/>
    <w:rsid w:val="0027454C"/>
    <w:rsid w:val="00311BDA"/>
    <w:rsid w:val="00325396"/>
    <w:rsid w:val="00341E56"/>
    <w:rsid w:val="0035721D"/>
    <w:rsid w:val="00391F4A"/>
    <w:rsid w:val="00411571"/>
    <w:rsid w:val="00447BFE"/>
    <w:rsid w:val="004A6B55"/>
    <w:rsid w:val="004C143F"/>
    <w:rsid w:val="004C187C"/>
    <w:rsid w:val="005739AD"/>
    <w:rsid w:val="005E2C48"/>
    <w:rsid w:val="0065125F"/>
    <w:rsid w:val="006E6A2F"/>
    <w:rsid w:val="00752D7B"/>
    <w:rsid w:val="00781D8A"/>
    <w:rsid w:val="007C0CCD"/>
    <w:rsid w:val="007D35BF"/>
    <w:rsid w:val="007D6AF8"/>
    <w:rsid w:val="00880FA4"/>
    <w:rsid w:val="00884826"/>
    <w:rsid w:val="0091668A"/>
    <w:rsid w:val="00946293"/>
    <w:rsid w:val="00980003"/>
    <w:rsid w:val="00A547E4"/>
    <w:rsid w:val="00AA0D9E"/>
    <w:rsid w:val="00AB582E"/>
    <w:rsid w:val="00AD7E1C"/>
    <w:rsid w:val="00B50E2E"/>
    <w:rsid w:val="00B65B65"/>
    <w:rsid w:val="00B7078C"/>
    <w:rsid w:val="00BF3D9B"/>
    <w:rsid w:val="00C460E6"/>
    <w:rsid w:val="00DF6B4D"/>
    <w:rsid w:val="00E00474"/>
    <w:rsid w:val="00E456DC"/>
    <w:rsid w:val="00E62683"/>
    <w:rsid w:val="00EC5E20"/>
    <w:rsid w:val="00F258B4"/>
    <w:rsid w:val="00F335DB"/>
    <w:rsid w:val="00FC0395"/>
    <w:rsid w:val="00FD7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0"/>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44"/>
      <w:ind w:left="565"/>
    </w:pPr>
    <w:rPr>
      <w:b/>
      <w:bCs/>
      <w:sz w:val="24"/>
      <w:szCs w:val="24"/>
    </w:rPr>
  </w:style>
  <w:style w:type="paragraph" w:styleId="21">
    <w:name w:val="toc 2"/>
    <w:basedOn w:val="a"/>
    <w:uiPriority w:val="39"/>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0">
    <w:name w:val="見出し 4 (文字)"/>
    <w:basedOn w:val="a0"/>
    <w:link w:val="4"/>
    <w:uiPriority w:val="1"/>
    <w:rsid w:val="004C187C"/>
    <w:rPr>
      <w:rFonts w:ascii="Calibri" w:eastAsia="Calibri" w:hAnsi="Calibri" w:cs="Calibri"/>
      <w:b/>
      <w:bCs/>
    </w:rPr>
  </w:style>
  <w:style w:type="paragraph" w:styleId="2">
    <w:name w:val="Body Text 2"/>
    <w:basedOn w:val="a4"/>
    <w:link w:val="22"/>
    <w:uiPriority w:val="1"/>
    <w:rsid w:val="004C187C"/>
    <w:pPr>
      <w:numPr>
        <w:ilvl w:val="1"/>
        <w:numId w:val="11"/>
      </w:numPr>
    </w:pPr>
  </w:style>
  <w:style w:type="character" w:customStyle="1" w:styleId="22">
    <w:name w:val="本文 2 (文字)"/>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a7"/>
    <w:uiPriority w:val="99"/>
    <w:semiHidden/>
    <w:unhideWhenUsed/>
    <w:rsid w:val="00204D8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04D84"/>
    <w:rPr>
      <w:rFonts w:asciiTheme="majorHAnsi" w:eastAsiaTheme="majorEastAsia" w:hAnsiTheme="majorHAnsi" w:cstheme="majorBidi"/>
      <w:sz w:val="18"/>
      <w:szCs w:val="18"/>
    </w:rPr>
  </w:style>
  <w:style w:type="paragraph" w:styleId="a8">
    <w:name w:val="header"/>
    <w:basedOn w:val="a"/>
    <w:link w:val="a9"/>
    <w:uiPriority w:val="99"/>
    <w:unhideWhenUsed/>
    <w:rsid w:val="00F335DB"/>
    <w:pPr>
      <w:tabs>
        <w:tab w:val="center" w:pos="4252"/>
        <w:tab w:val="right" w:pos="8504"/>
      </w:tabs>
      <w:snapToGrid w:val="0"/>
    </w:pPr>
  </w:style>
  <w:style w:type="character" w:customStyle="1" w:styleId="a9">
    <w:name w:val="ヘッダー (文字)"/>
    <w:basedOn w:val="a0"/>
    <w:link w:val="a8"/>
    <w:uiPriority w:val="99"/>
    <w:rsid w:val="00F335DB"/>
    <w:rPr>
      <w:rFonts w:ascii="Calibri" w:eastAsia="Calibri" w:hAnsi="Calibri" w:cs="Calibri"/>
    </w:rPr>
  </w:style>
  <w:style w:type="paragraph" w:styleId="aa">
    <w:name w:val="footer"/>
    <w:basedOn w:val="a"/>
    <w:link w:val="ab"/>
    <w:uiPriority w:val="99"/>
    <w:unhideWhenUsed/>
    <w:rsid w:val="00F335DB"/>
    <w:pPr>
      <w:tabs>
        <w:tab w:val="center" w:pos="4252"/>
        <w:tab w:val="right" w:pos="8504"/>
      </w:tabs>
      <w:snapToGrid w:val="0"/>
    </w:pPr>
  </w:style>
  <w:style w:type="character" w:customStyle="1" w:styleId="ab">
    <w:name w:val="フッター (文字)"/>
    <w:basedOn w:val="a0"/>
    <w:link w:val="aa"/>
    <w:uiPriority w:val="99"/>
    <w:rsid w:val="00F335DB"/>
    <w:rPr>
      <w:rFonts w:ascii="Calibri" w:eastAsia="Calibri" w:hAnsi="Calibri" w:cs="Calibri"/>
    </w:rPr>
  </w:style>
  <w:style w:type="paragraph" w:styleId="ac">
    <w:name w:val="footnote text"/>
    <w:basedOn w:val="a"/>
    <w:link w:val="ad"/>
    <w:uiPriority w:val="99"/>
    <w:semiHidden/>
    <w:unhideWhenUsed/>
    <w:rsid w:val="007D6AF8"/>
    <w:pPr>
      <w:snapToGrid w:val="0"/>
    </w:pPr>
  </w:style>
  <w:style w:type="character" w:customStyle="1" w:styleId="ad">
    <w:name w:val="脚注文字列 (文字)"/>
    <w:basedOn w:val="a0"/>
    <w:link w:val="ac"/>
    <w:uiPriority w:val="99"/>
    <w:semiHidden/>
    <w:rsid w:val="007D6AF8"/>
    <w:rPr>
      <w:rFonts w:ascii="Calibri" w:eastAsia="Calibri" w:hAnsi="Calibri" w:cs="Calibri"/>
    </w:rPr>
  </w:style>
  <w:style w:type="character" w:styleId="ae">
    <w:name w:val="footnote reference"/>
    <w:basedOn w:val="a0"/>
    <w:uiPriority w:val="99"/>
    <w:semiHidden/>
    <w:unhideWhenUsed/>
    <w:rsid w:val="007D6AF8"/>
    <w:rPr>
      <w:vertAlign w:val="superscript"/>
    </w:rPr>
  </w:style>
  <w:style w:type="character" w:styleId="af">
    <w:name w:val="FollowedHyperlink"/>
    <w:basedOn w:val="a0"/>
    <w:uiPriority w:val="99"/>
    <w:semiHidden/>
    <w:unhideWhenUsed/>
    <w:rsid w:val="00AD7E1C"/>
    <w:rPr>
      <w:color w:val="800080" w:themeColor="followedHyperlink"/>
      <w:u w:val="single"/>
    </w:rPr>
  </w:style>
  <w:style w:type="paragraph" w:styleId="af0">
    <w:name w:val="TOC Heading"/>
    <w:basedOn w:val="1"/>
    <w:next w:val="a"/>
    <w:uiPriority w:val="39"/>
    <w:semiHidden/>
    <w:unhideWhenUsed/>
    <w:qFormat/>
    <w:rsid w:val="00FD7874"/>
    <w:pPr>
      <w:keepNext/>
      <w:keepLines/>
      <w:widowControl/>
      <w:spacing w:before="480" w:line="276" w:lineRule="auto"/>
      <w:ind w:left="0"/>
      <w:outlineLvl w:val="9"/>
    </w:pPr>
    <w:rPr>
      <w:rFonts w:asciiTheme="majorHAnsi" w:eastAsiaTheme="majorEastAsia" w:hAnsiTheme="majorHAnsi" w:cstheme="majorBidi"/>
      <w:color w:val="365F91" w:themeColor="accent1" w:themeShade="BF"/>
      <w:lang w:eastAsia="ja-JP"/>
    </w:rPr>
  </w:style>
  <w:style w:type="paragraph" w:styleId="30">
    <w:name w:val="toc 3"/>
    <w:basedOn w:val="a"/>
    <w:next w:val="a"/>
    <w:autoRedefine/>
    <w:uiPriority w:val="39"/>
    <w:unhideWhenUsed/>
    <w:rsid w:val="00FD7874"/>
    <w:pPr>
      <w:ind w:leftChars="200"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0"/>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44"/>
      <w:ind w:left="565"/>
    </w:pPr>
    <w:rPr>
      <w:b/>
      <w:bCs/>
      <w:sz w:val="24"/>
      <w:szCs w:val="24"/>
    </w:rPr>
  </w:style>
  <w:style w:type="paragraph" w:styleId="21">
    <w:name w:val="toc 2"/>
    <w:basedOn w:val="a"/>
    <w:uiPriority w:val="39"/>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0">
    <w:name w:val="見出し 4 (文字)"/>
    <w:basedOn w:val="a0"/>
    <w:link w:val="4"/>
    <w:uiPriority w:val="1"/>
    <w:rsid w:val="004C187C"/>
    <w:rPr>
      <w:rFonts w:ascii="Calibri" w:eastAsia="Calibri" w:hAnsi="Calibri" w:cs="Calibri"/>
      <w:b/>
      <w:bCs/>
    </w:rPr>
  </w:style>
  <w:style w:type="paragraph" w:styleId="2">
    <w:name w:val="Body Text 2"/>
    <w:basedOn w:val="a4"/>
    <w:link w:val="22"/>
    <w:uiPriority w:val="1"/>
    <w:rsid w:val="004C187C"/>
    <w:pPr>
      <w:numPr>
        <w:ilvl w:val="1"/>
        <w:numId w:val="11"/>
      </w:numPr>
    </w:pPr>
  </w:style>
  <w:style w:type="character" w:customStyle="1" w:styleId="22">
    <w:name w:val="本文 2 (文字)"/>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a7"/>
    <w:uiPriority w:val="99"/>
    <w:semiHidden/>
    <w:unhideWhenUsed/>
    <w:rsid w:val="00204D8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04D84"/>
    <w:rPr>
      <w:rFonts w:asciiTheme="majorHAnsi" w:eastAsiaTheme="majorEastAsia" w:hAnsiTheme="majorHAnsi" w:cstheme="majorBidi"/>
      <w:sz w:val="18"/>
      <w:szCs w:val="18"/>
    </w:rPr>
  </w:style>
  <w:style w:type="paragraph" w:styleId="a8">
    <w:name w:val="header"/>
    <w:basedOn w:val="a"/>
    <w:link w:val="a9"/>
    <w:uiPriority w:val="99"/>
    <w:unhideWhenUsed/>
    <w:rsid w:val="00F335DB"/>
    <w:pPr>
      <w:tabs>
        <w:tab w:val="center" w:pos="4252"/>
        <w:tab w:val="right" w:pos="8504"/>
      </w:tabs>
      <w:snapToGrid w:val="0"/>
    </w:pPr>
  </w:style>
  <w:style w:type="character" w:customStyle="1" w:styleId="a9">
    <w:name w:val="ヘッダー (文字)"/>
    <w:basedOn w:val="a0"/>
    <w:link w:val="a8"/>
    <w:uiPriority w:val="99"/>
    <w:rsid w:val="00F335DB"/>
    <w:rPr>
      <w:rFonts w:ascii="Calibri" w:eastAsia="Calibri" w:hAnsi="Calibri" w:cs="Calibri"/>
    </w:rPr>
  </w:style>
  <w:style w:type="paragraph" w:styleId="aa">
    <w:name w:val="footer"/>
    <w:basedOn w:val="a"/>
    <w:link w:val="ab"/>
    <w:uiPriority w:val="99"/>
    <w:unhideWhenUsed/>
    <w:rsid w:val="00F335DB"/>
    <w:pPr>
      <w:tabs>
        <w:tab w:val="center" w:pos="4252"/>
        <w:tab w:val="right" w:pos="8504"/>
      </w:tabs>
      <w:snapToGrid w:val="0"/>
    </w:pPr>
  </w:style>
  <w:style w:type="character" w:customStyle="1" w:styleId="ab">
    <w:name w:val="フッター (文字)"/>
    <w:basedOn w:val="a0"/>
    <w:link w:val="aa"/>
    <w:uiPriority w:val="99"/>
    <w:rsid w:val="00F335DB"/>
    <w:rPr>
      <w:rFonts w:ascii="Calibri" w:eastAsia="Calibri" w:hAnsi="Calibri" w:cs="Calibri"/>
    </w:rPr>
  </w:style>
  <w:style w:type="paragraph" w:styleId="ac">
    <w:name w:val="footnote text"/>
    <w:basedOn w:val="a"/>
    <w:link w:val="ad"/>
    <w:uiPriority w:val="99"/>
    <w:semiHidden/>
    <w:unhideWhenUsed/>
    <w:rsid w:val="007D6AF8"/>
    <w:pPr>
      <w:snapToGrid w:val="0"/>
    </w:pPr>
  </w:style>
  <w:style w:type="character" w:customStyle="1" w:styleId="ad">
    <w:name w:val="脚注文字列 (文字)"/>
    <w:basedOn w:val="a0"/>
    <w:link w:val="ac"/>
    <w:uiPriority w:val="99"/>
    <w:semiHidden/>
    <w:rsid w:val="007D6AF8"/>
    <w:rPr>
      <w:rFonts w:ascii="Calibri" w:eastAsia="Calibri" w:hAnsi="Calibri" w:cs="Calibri"/>
    </w:rPr>
  </w:style>
  <w:style w:type="character" w:styleId="ae">
    <w:name w:val="footnote reference"/>
    <w:basedOn w:val="a0"/>
    <w:uiPriority w:val="99"/>
    <w:semiHidden/>
    <w:unhideWhenUsed/>
    <w:rsid w:val="007D6AF8"/>
    <w:rPr>
      <w:vertAlign w:val="superscript"/>
    </w:rPr>
  </w:style>
  <w:style w:type="character" w:styleId="af">
    <w:name w:val="FollowedHyperlink"/>
    <w:basedOn w:val="a0"/>
    <w:uiPriority w:val="99"/>
    <w:semiHidden/>
    <w:unhideWhenUsed/>
    <w:rsid w:val="00AD7E1C"/>
    <w:rPr>
      <w:color w:val="800080" w:themeColor="followedHyperlink"/>
      <w:u w:val="single"/>
    </w:rPr>
  </w:style>
  <w:style w:type="paragraph" w:styleId="af0">
    <w:name w:val="TOC Heading"/>
    <w:basedOn w:val="1"/>
    <w:next w:val="a"/>
    <w:uiPriority w:val="39"/>
    <w:semiHidden/>
    <w:unhideWhenUsed/>
    <w:qFormat/>
    <w:rsid w:val="00FD7874"/>
    <w:pPr>
      <w:keepNext/>
      <w:keepLines/>
      <w:widowControl/>
      <w:spacing w:before="480" w:line="276" w:lineRule="auto"/>
      <w:ind w:left="0"/>
      <w:outlineLvl w:val="9"/>
    </w:pPr>
    <w:rPr>
      <w:rFonts w:asciiTheme="majorHAnsi" w:eastAsiaTheme="majorEastAsia" w:hAnsiTheme="majorHAnsi" w:cstheme="majorBidi"/>
      <w:color w:val="365F91" w:themeColor="accent1" w:themeShade="BF"/>
      <w:lang w:eastAsia="ja-JP"/>
    </w:rPr>
  </w:style>
  <w:style w:type="paragraph" w:styleId="30">
    <w:name w:val="toc 3"/>
    <w:basedOn w:val="a"/>
    <w:next w:val="a"/>
    <w:autoRedefine/>
    <w:uiPriority w:val="39"/>
    <w:unhideWhenUsed/>
    <w:rsid w:val="00FD7874"/>
    <w:pPr>
      <w:ind w:leftChars="200"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legalcod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legal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EF066-A125-4A69-9E53-7A51C769D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12</Pages>
  <Words>1456</Words>
  <Characters>8302</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tani</cp:lastModifiedBy>
  <cp:revision>21</cp:revision>
  <cp:lastPrinted>2017-04-17T20:33:00Z</cp:lastPrinted>
  <dcterms:created xsi:type="dcterms:W3CDTF">2017-04-09T20:05:00Z</dcterms:created>
  <dcterms:modified xsi:type="dcterms:W3CDTF">2017-04-17T20:35:00Z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