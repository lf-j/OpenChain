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1AAC" w:rsidRPr="001F1AAC" w:rsidRDefault="001F1AAC" w:rsidP="001F1AAC">
      <w:pPr>
        <w:widowControl/>
        <w:spacing w:beforeLines="200" w:before="720"/>
        <w:jc w:val="right"/>
        <w:rPr>
          <w:rFonts w:ascii="Arial" w:hAnsi="Arial" w:cs="Arial"/>
          <w:sz w:val="36"/>
        </w:rPr>
      </w:pPr>
      <w:del w:id="0" w:author="N" w:date="2017-03-21T07:53:00Z">
        <w:r w:rsidRPr="001F1AAC" w:rsidDel="006655F4">
          <w:rPr>
            <w:rFonts w:ascii="Arial" w:hAnsi="Arial" w:cs="Arial" w:hint="eastAsia"/>
            <w:b/>
            <w:sz w:val="36"/>
          </w:rPr>
          <w:delText xml:space="preserve">Openchain </w:delText>
        </w:r>
      </w:del>
      <w:ins w:id="1" w:author="N" w:date="2017-03-21T07:53:00Z">
        <w:r w:rsidR="006655F4" w:rsidRPr="001F1AAC">
          <w:rPr>
            <w:rFonts w:ascii="Arial" w:hAnsi="Arial" w:cs="Arial" w:hint="eastAsia"/>
            <w:b/>
            <w:sz w:val="36"/>
          </w:rPr>
          <w:t>Open</w:t>
        </w:r>
        <w:r w:rsidR="006655F4">
          <w:rPr>
            <w:rFonts w:ascii="Arial" w:hAnsi="Arial" w:cs="Arial"/>
            <w:b/>
            <w:sz w:val="36"/>
          </w:rPr>
          <w:t>C</w:t>
        </w:r>
        <w:r w:rsidR="006655F4" w:rsidRPr="001F1AAC">
          <w:rPr>
            <w:rFonts w:ascii="Arial" w:hAnsi="Arial" w:cs="Arial" w:hint="eastAsia"/>
            <w:b/>
            <w:sz w:val="36"/>
          </w:rPr>
          <w:t xml:space="preserve">hain </w:t>
        </w:r>
      </w:ins>
      <w:r w:rsidRPr="001F1AAC">
        <w:rPr>
          <w:rFonts w:ascii="Arial" w:hAnsi="Arial" w:cs="Arial" w:hint="eastAsia"/>
          <w:b/>
          <w:sz w:val="36"/>
        </w:rPr>
        <w:t>適合仕様書</w:t>
      </w:r>
      <w:r w:rsidRPr="001F1AAC">
        <w:rPr>
          <w:rFonts w:ascii="Arial" w:hAnsi="Arial" w:cs="Arial"/>
          <w:sz w:val="36"/>
        </w:rPr>
        <w:br/>
      </w:r>
      <w:r w:rsidRPr="001F1AAC">
        <w:rPr>
          <w:rFonts w:ascii="Arial" w:hAnsi="Arial" w:cs="Arial"/>
          <w:sz w:val="36"/>
        </w:rPr>
        <w:t>第</w:t>
      </w:r>
      <w:r w:rsidRPr="001F1AAC">
        <w:rPr>
          <w:rFonts w:ascii="Arial" w:hAnsi="Arial" w:cs="Arial"/>
          <w:sz w:val="36"/>
        </w:rPr>
        <w:t>1.0</w:t>
      </w:r>
      <w:r w:rsidRPr="001F1AAC">
        <w:rPr>
          <w:rFonts w:ascii="Arial" w:hAnsi="Arial" w:cs="Arial"/>
          <w:sz w:val="36"/>
        </w:rPr>
        <w:t>版</w:t>
      </w:r>
    </w:p>
    <w:p w:rsidR="00E828D4" w:rsidRPr="0048047F" w:rsidRDefault="00E828D4">
      <w:pPr>
        <w:widowControl/>
        <w:jc w:val="left"/>
        <w:rPr>
          <w:rFonts w:ascii="Arial" w:hAnsi="Arial" w:cs="Arial"/>
          <w:sz w:val="18"/>
        </w:rPr>
      </w:pPr>
      <w:r w:rsidRPr="0048047F">
        <w:rPr>
          <w:rFonts w:ascii="Arial" w:hAnsi="Arial" w:cs="Arial"/>
          <w:sz w:val="18"/>
        </w:rPr>
        <w:br w:type="page"/>
      </w:r>
    </w:p>
    <w:p w:rsidR="001F1AAC" w:rsidRPr="00783247" w:rsidRDefault="00783247" w:rsidP="00783247">
      <w:pPr>
        <w:widowControl/>
        <w:spacing w:afterLines="50" w:after="180"/>
        <w:jc w:val="center"/>
        <w:rPr>
          <w:rFonts w:ascii="Arial" w:hAnsi="Arial" w:cs="Arial"/>
          <w:b/>
          <w:color w:val="1F4E79" w:themeColor="accent1" w:themeShade="80"/>
          <w:sz w:val="22"/>
        </w:rPr>
      </w:pPr>
      <w:r w:rsidRPr="00783247">
        <w:rPr>
          <w:rFonts w:ascii="Arial" w:hAnsi="Arial" w:cs="Arial" w:hint="eastAsia"/>
          <w:b/>
          <w:color w:val="1F4E79" w:themeColor="accent1" w:themeShade="80"/>
          <w:sz w:val="22"/>
        </w:rPr>
        <w:lastRenderedPageBreak/>
        <w:t>目次</w:t>
      </w:r>
    </w:p>
    <w:p w:rsidR="00783247" w:rsidRDefault="00783247">
      <w:pPr>
        <w:pStyle w:val="11"/>
        <w:tabs>
          <w:tab w:val="right" w:leader="dot" w:pos="8494"/>
        </w:tabs>
        <w:rPr>
          <w:noProof/>
        </w:rPr>
      </w:pPr>
      <w:r>
        <w:rPr>
          <w:rFonts w:ascii="Arial" w:hAnsi="Arial" w:cs="Arial"/>
          <w:sz w:val="18"/>
        </w:rPr>
        <w:fldChar w:fldCharType="begin"/>
      </w:r>
      <w:r>
        <w:rPr>
          <w:rFonts w:ascii="Arial" w:hAnsi="Arial" w:cs="Arial"/>
          <w:sz w:val="18"/>
        </w:rPr>
        <w:instrText xml:space="preserve"> </w:instrText>
      </w:r>
      <w:r>
        <w:rPr>
          <w:rFonts w:ascii="Arial" w:hAnsi="Arial" w:cs="Arial" w:hint="eastAsia"/>
          <w:sz w:val="18"/>
        </w:rPr>
        <w:instrText>TOC \o "1-2" \h \z \u</w:instrText>
      </w:r>
      <w:r>
        <w:rPr>
          <w:rFonts w:ascii="Arial" w:hAnsi="Arial" w:cs="Arial"/>
          <w:sz w:val="18"/>
        </w:rPr>
        <w:instrText xml:space="preserve"> </w:instrText>
      </w:r>
      <w:r>
        <w:rPr>
          <w:rFonts w:ascii="Arial" w:hAnsi="Arial" w:cs="Arial"/>
          <w:sz w:val="18"/>
        </w:rPr>
        <w:fldChar w:fldCharType="separate"/>
      </w:r>
      <w:hyperlink w:anchor="_Toc476563264" w:history="1">
        <w:r w:rsidRPr="00783247">
          <w:rPr>
            <w:rStyle w:val="a8"/>
            <w:rFonts w:asciiTheme="majorHAnsi" w:hAnsiTheme="majorHAnsi" w:cstheme="majorHAnsi"/>
            <w:b/>
            <w:noProof/>
          </w:rPr>
          <w:t>はじめに</w:t>
        </w:r>
        <w:r>
          <w:rPr>
            <w:noProof/>
            <w:webHidden/>
          </w:rPr>
          <w:tab/>
        </w:r>
        <w:r>
          <w:rPr>
            <w:noProof/>
            <w:webHidden/>
          </w:rPr>
          <w:fldChar w:fldCharType="begin"/>
        </w:r>
        <w:r>
          <w:rPr>
            <w:noProof/>
            <w:webHidden/>
          </w:rPr>
          <w:instrText xml:space="preserve"> PAGEREF _Toc476563264 \h </w:instrText>
        </w:r>
        <w:r>
          <w:rPr>
            <w:noProof/>
            <w:webHidden/>
          </w:rPr>
        </w:r>
        <w:r>
          <w:rPr>
            <w:noProof/>
            <w:webHidden/>
          </w:rPr>
          <w:fldChar w:fldCharType="separate"/>
        </w:r>
        <w:r w:rsidR="006655F4">
          <w:rPr>
            <w:noProof/>
            <w:webHidden/>
          </w:rPr>
          <w:t>3</w:t>
        </w:r>
        <w:r>
          <w:rPr>
            <w:noProof/>
            <w:webHidden/>
          </w:rPr>
          <w:fldChar w:fldCharType="end"/>
        </w:r>
      </w:hyperlink>
    </w:p>
    <w:p w:rsidR="00783247" w:rsidRDefault="006655F4">
      <w:pPr>
        <w:pStyle w:val="11"/>
        <w:tabs>
          <w:tab w:val="right" w:leader="dot" w:pos="8494"/>
        </w:tabs>
        <w:rPr>
          <w:noProof/>
        </w:rPr>
      </w:pPr>
      <w:r>
        <w:fldChar w:fldCharType="begin"/>
      </w:r>
      <w:r>
        <w:instrText xml:space="preserve"> HYPERLINK \l "_Toc476563265" </w:instrText>
      </w:r>
      <w:r>
        <w:fldChar w:fldCharType="separate"/>
      </w:r>
      <w:r w:rsidR="00783247" w:rsidRPr="00783247">
        <w:rPr>
          <w:rStyle w:val="a8"/>
          <w:rFonts w:asciiTheme="majorHAnsi" w:hAnsiTheme="majorHAnsi" w:cstheme="majorHAnsi"/>
          <w:b/>
          <w:noProof/>
        </w:rPr>
        <w:t>用語の定義</w:t>
      </w:r>
      <w:r w:rsidR="00783247">
        <w:rPr>
          <w:noProof/>
          <w:webHidden/>
        </w:rPr>
        <w:tab/>
      </w:r>
      <w:r w:rsidR="00783247">
        <w:rPr>
          <w:noProof/>
          <w:webHidden/>
        </w:rPr>
        <w:fldChar w:fldCharType="begin"/>
      </w:r>
      <w:r w:rsidR="00783247">
        <w:rPr>
          <w:noProof/>
          <w:webHidden/>
        </w:rPr>
        <w:instrText xml:space="preserve"> PAGEREF _Toc476563265 \h </w:instrText>
      </w:r>
      <w:r w:rsidR="00783247">
        <w:rPr>
          <w:noProof/>
          <w:webHidden/>
        </w:rPr>
      </w:r>
      <w:r w:rsidR="00783247">
        <w:rPr>
          <w:noProof/>
          <w:webHidden/>
        </w:rPr>
        <w:fldChar w:fldCharType="separate"/>
      </w:r>
      <w:ins w:id="2" w:author="N" w:date="2017-03-21T07:53:00Z">
        <w:r>
          <w:rPr>
            <w:noProof/>
            <w:webHidden/>
          </w:rPr>
          <w:t>5</w:t>
        </w:r>
      </w:ins>
      <w:del w:id="3" w:author="N" w:date="2017-03-21T07:53:00Z">
        <w:r w:rsidR="00D20446" w:rsidDel="006655F4">
          <w:rPr>
            <w:noProof/>
            <w:webHidden/>
          </w:rPr>
          <w:delText>4</w:delText>
        </w:r>
      </w:del>
      <w:r w:rsidR="00783247">
        <w:rPr>
          <w:noProof/>
          <w:webHidden/>
        </w:rPr>
        <w:fldChar w:fldCharType="end"/>
      </w:r>
      <w:r>
        <w:rPr>
          <w:noProof/>
        </w:rPr>
        <w:fldChar w:fldCharType="end"/>
      </w:r>
    </w:p>
    <w:p w:rsidR="00783247" w:rsidRDefault="006655F4">
      <w:pPr>
        <w:pStyle w:val="11"/>
        <w:tabs>
          <w:tab w:val="right" w:leader="dot" w:pos="8494"/>
        </w:tabs>
        <w:rPr>
          <w:noProof/>
        </w:rPr>
      </w:pPr>
      <w:r>
        <w:fldChar w:fldCharType="begin"/>
      </w:r>
      <w:r>
        <w:instrText xml:space="preserve"> HYPERLINK \l "_Toc476563266" </w:instrText>
      </w:r>
      <w:r>
        <w:fldChar w:fldCharType="separate"/>
      </w:r>
      <w:r w:rsidR="00783247" w:rsidRPr="00783247">
        <w:rPr>
          <w:rStyle w:val="a8"/>
          <w:rFonts w:asciiTheme="majorHAnsi" w:hAnsiTheme="majorHAnsi" w:cstheme="majorHAnsi"/>
          <w:b/>
          <w:noProof/>
        </w:rPr>
        <w:t>満たすべき要件</w:t>
      </w:r>
      <w:r w:rsidR="00783247">
        <w:rPr>
          <w:noProof/>
          <w:webHidden/>
        </w:rPr>
        <w:tab/>
      </w:r>
      <w:r w:rsidR="00783247">
        <w:rPr>
          <w:noProof/>
          <w:webHidden/>
        </w:rPr>
        <w:fldChar w:fldCharType="begin"/>
      </w:r>
      <w:r w:rsidR="00783247">
        <w:rPr>
          <w:noProof/>
          <w:webHidden/>
        </w:rPr>
        <w:instrText xml:space="preserve"> PAGEREF _Toc476563266 \h </w:instrText>
      </w:r>
      <w:r w:rsidR="00783247">
        <w:rPr>
          <w:noProof/>
          <w:webHidden/>
        </w:rPr>
      </w:r>
      <w:r w:rsidR="00783247">
        <w:rPr>
          <w:noProof/>
          <w:webHidden/>
        </w:rPr>
        <w:fldChar w:fldCharType="separate"/>
      </w:r>
      <w:ins w:id="4" w:author="N" w:date="2017-03-21T07:53:00Z">
        <w:r>
          <w:rPr>
            <w:noProof/>
            <w:webHidden/>
          </w:rPr>
          <w:t>6</w:t>
        </w:r>
      </w:ins>
      <w:del w:id="5" w:author="N" w:date="2017-03-21T07:53:00Z">
        <w:r w:rsidR="00D20446" w:rsidDel="006655F4">
          <w:rPr>
            <w:noProof/>
            <w:webHidden/>
          </w:rPr>
          <w:delText>5</w:delText>
        </w:r>
      </w:del>
      <w:r w:rsidR="00783247">
        <w:rPr>
          <w:noProof/>
          <w:webHidden/>
        </w:rPr>
        <w:fldChar w:fldCharType="end"/>
      </w:r>
      <w:r>
        <w:rPr>
          <w:noProof/>
        </w:rPr>
        <w:fldChar w:fldCharType="end"/>
      </w:r>
    </w:p>
    <w:p w:rsidR="00783247" w:rsidRDefault="006655F4">
      <w:pPr>
        <w:pStyle w:val="21"/>
        <w:tabs>
          <w:tab w:val="right" w:leader="dot" w:pos="8494"/>
        </w:tabs>
        <w:rPr>
          <w:noProof/>
        </w:rPr>
      </w:pPr>
      <w:r>
        <w:fldChar w:fldCharType="begin"/>
      </w:r>
      <w:r>
        <w:instrText xml:space="preserve"> HYPERLINK \l "_Toc476563267" </w:instrText>
      </w:r>
      <w:r>
        <w:fldChar w:fldCharType="separate"/>
      </w:r>
      <w:r w:rsidR="00783247" w:rsidRPr="002F4AD4">
        <w:rPr>
          <w:rStyle w:val="a8"/>
          <w:rFonts w:ascii="Arial" w:hAnsi="Arial" w:cs="Arial"/>
          <w:noProof/>
        </w:rPr>
        <w:t>G1: FOSS</w:t>
      </w:r>
      <w:r w:rsidR="00783247" w:rsidRPr="002F4AD4">
        <w:rPr>
          <w:rStyle w:val="a8"/>
          <w:rFonts w:ascii="Arial" w:hAnsi="Arial" w:cs="Arial"/>
          <w:noProof/>
        </w:rPr>
        <w:t>に係る責任を理解している</w:t>
      </w:r>
      <w:r w:rsidR="00783247">
        <w:rPr>
          <w:noProof/>
          <w:webHidden/>
        </w:rPr>
        <w:tab/>
      </w:r>
      <w:r w:rsidR="00783247">
        <w:rPr>
          <w:noProof/>
          <w:webHidden/>
        </w:rPr>
        <w:fldChar w:fldCharType="begin"/>
      </w:r>
      <w:r w:rsidR="00783247">
        <w:rPr>
          <w:noProof/>
          <w:webHidden/>
        </w:rPr>
        <w:instrText xml:space="preserve"> PAGEREF _Toc476563267 \h </w:instrText>
      </w:r>
      <w:r w:rsidR="00783247">
        <w:rPr>
          <w:noProof/>
          <w:webHidden/>
        </w:rPr>
      </w:r>
      <w:r w:rsidR="00783247">
        <w:rPr>
          <w:noProof/>
          <w:webHidden/>
        </w:rPr>
        <w:fldChar w:fldCharType="separate"/>
      </w:r>
      <w:ins w:id="6" w:author="N" w:date="2017-03-21T07:53:00Z">
        <w:r>
          <w:rPr>
            <w:noProof/>
            <w:webHidden/>
          </w:rPr>
          <w:t>6</w:t>
        </w:r>
      </w:ins>
      <w:del w:id="7" w:author="N" w:date="2017-03-21T07:53:00Z">
        <w:r w:rsidR="00D20446" w:rsidDel="006655F4">
          <w:rPr>
            <w:noProof/>
            <w:webHidden/>
          </w:rPr>
          <w:delText>5</w:delText>
        </w:r>
      </w:del>
      <w:r w:rsidR="00783247">
        <w:rPr>
          <w:noProof/>
          <w:webHidden/>
        </w:rPr>
        <w:fldChar w:fldCharType="end"/>
      </w:r>
      <w:r>
        <w:rPr>
          <w:noProof/>
        </w:rPr>
        <w:fldChar w:fldCharType="end"/>
      </w:r>
    </w:p>
    <w:p w:rsidR="00783247" w:rsidRDefault="006655F4">
      <w:pPr>
        <w:pStyle w:val="21"/>
        <w:tabs>
          <w:tab w:val="right" w:leader="dot" w:pos="8494"/>
        </w:tabs>
        <w:rPr>
          <w:noProof/>
        </w:rPr>
      </w:pPr>
      <w:r>
        <w:fldChar w:fldCharType="begin"/>
      </w:r>
      <w:r>
        <w:instrText xml:space="preserve"> HYPERLINK \l "_Toc476563268" </w:instrText>
      </w:r>
      <w:r>
        <w:fldChar w:fldCharType="separate"/>
      </w:r>
      <w:r w:rsidR="00783247" w:rsidRPr="002F4AD4">
        <w:rPr>
          <w:rStyle w:val="a8"/>
          <w:rFonts w:ascii="Arial" w:hAnsi="Arial" w:cs="Arial"/>
          <w:noProof/>
        </w:rPr>
        <w:t xml:space="preserve">G2: </w:t>
      </w:r>
      <w:r w:rsidR="00783247" w:rsidRPr="002F4AD4">
        <w:rPr>
          <w:rStyle w:val="a8"/>
          <w:rFonts w:ascii="Arial" w:hAnsi="Arial" w:cs="Arial"/>
          <w:noProof/>
        </w:rPr>
        <w:t>コンプライアンス到達のための責任者のアサインしている</w:t>
      </w:r>
      <w:r w:rsidR="00783247">
        <w:rPr>
          <w:noProof/>
          <w:webHidden/>
        </w:rPr>
        <w:tab/>
      </w:r>
      <w:r w:rsidR="00783247">
        <w:rPr>
          <w:noProof/>
          <w:webHidden/>
        </w:rPr>
        <w:fldChar w:fldCharType="begin"/>
      </w:r>
      <w:r w:rsidR="00783247">
        <w:rPr>
          <w:noProof/>
          <w:webHidden/>
        </w:rPr>
        <w:instrText xml:space="preserve"> PAGEREF _Toc476563268 \h </w:instrText>
      </w:r>
      <w:r w:rsidR="00783247">
        <w:rPr>
          <w:noProof/>
          <w:webHidden/>
        </w:rPr>
      </w:r>
      <w:r w:rsidR="00783247">
        <w:rPr>
          <w:noProof/>
          <w:webHidden/>
        </w:rPr>
        <w:fldChar w:fldCharType="separate"/>
      </w:r>
      <w:ins w:id="8" w:author="N" w:date="2017-03-21T07:53:00Z">
        <w:r>
          <w:rPr>
            <w:noProof/>
            <w:webHidden/>
          </w:rPr>
          <w:t>8</w:t>
        </w:r>
      </w:ins>
      <w:del w:id="9" w:author="N" w:date="2017-03-21T07:53:00Z">
        <w:r w:rsidR="00D20446" w:rsidDel="006655F4">
          <w:rPr>
            <w:noProof/>
            <w:webHidden/>
          </w:rPr>
          <w:delText>6</w:delText>
        </w:r>
      </w:del>
      <w:r w:rsidR="00783247">
        <w:rPr>
          <w:noProof/>
          <w:webHidden/>
        </w:rPr>
        <w:fldChar w:fldCharType="end"/>
      </w:r>
      <w:r>
        <w:rPr>
          <w:noProof/>
        </w:rPr>
        <w:fldChar w:fldCharType="end"/>
      </w:r>
    </w:p>
    <w:p w:rsidR="00783247" w:rsidRDefault="006655F4">
      <w:pPr>
        <w:pStyle w:val="21"/>
        <w:tabs>
          <w:tab w:val="right" w:leader="dot" w:pos="8494"/>
        </w:tabs>
        <w:rPr>
          <w:noProof/>
        </w:rPr>
      </w:pPr>
      <w:r>
        <w:fldChar w:fldCharType="begin"/>
      </w:r>
      <w:r>
        <w:instrText xml:space="preserve"> HYPERLINK \l "_Toc476563269" </w:instrText>
      </w:r>
      <w:r>
        <w:fldChar w:fldCharType="separate"/>
      </w:r>
      <w:r w:rsidR="00783247" w:rsidRPr="002F4AD4">
        <w:rPr>
          <w:rStyle w:val="a8"/>
          <w:rFonts w:ascii="Arial" w:hAnsi="Arial" w:cs="Arial"/>
          <w:noProof/>
        </w:rPr>
        <w:t>G3: FOSS</w:t>
      </w:r>
      <w:r w:rsidR="00783247" w:rsidRPr="002F4AD4">
        <w:rPr>
          <w:rStyle w:val="a8"/>
          <w:rFonts w:ascii="Arial" w:hAnsi="Arial" w:cs="Arial"/>
          <w:noProof/>
        </w:rPr>
        <w:t>コンテンツをレビューし承認する</w:t>
      </w:r>
      <w:r w:rsidR="00783247">
        <w:rPr>
          <w:noProof/>
          <w:webHidden/>
        </w:rPr>
        <w:tab/>
      </w:r>
      <w:r w:rsidR="00783247">
        <w:rPr>
          <w:noProof/>
          <w:webHidden/>
        </w:rPr>
        <w:fldChar w:fldCharType="begin"/>
      </w:r>
      <w:r w:rsidR="00783247">
        <w:rPr>
          <w:noProof/>
          <w:webHidden/>
        </w:rPr>
        <w:instrText xml:space="preserve"> PAGEREF _Toc476563269 \h </w:instrText>
      </w:r>
      <w:r w:rsidR="00783247">
        <w:rPr>
          <w:noProof/>
          <w:webHidden/>
        </w:rPr>
      </w:r>
      <w:r w:rsidR="00783247">
        <w:rPr>
          <w:noProof/>
          <w:webHidden/>
        </w:rPr>
        <w:fldChar w:fldCharType="separate"/>
      </w:r>
      <w:ins w:id="10" w:author="N" w:date="2017-03-21T07:53:00Z">
        <w:r>
          <w:rPr>
            <w:noProof/>
            <w:webHidden/>
          </w:rPr>
          <w:t>10</w:t>
        </w:r>
      </w:ins>
      <w:del w:id="11" w:author="N" w:date="2017-03-21T07:53:00Z">
        <w:r w:rsidR="00D20446" w:rsidDel="006655F4">
          <w:rPr>
            <w:noProof/>
            <w:webHidden/>
          </w:rPr>
          <w:delText>7</w:delText>
        </w:r>
      </w:del>
      <w:r w:rsidR="00783247">
        <w:rPr>
          <w:noProof/>
          <w:webHidden/>
        </w:rPr>
        <w:fldChar w:fldCharType="end"/>
      </w:r>
      <w:r>
        <w:rPr>
          <w:noProof/>
        </w:rPr>
        <w:fldChar w:fldCharType="end"/>
      </w:r>
    </w:p>
    <w:p w:rsidR="00783247" w:rsidRDefault="006655F4">
      <w:pPr>
        <w:pStyle w:val="21"/>
        <w:tabs>
          <w:tab w:val="right" w:leader="dot" w:pos="8494"/>
        </w:tabs>
        <w:rPr>
          <w:noProof/>
        </w:rPr>
      </w:pPr>
      <w:r>
        <w:fldChar w:fldCharType="begin"/>
      </w:r>
      <w:r>
        <w:instrText xml:space="preserve"> HYPERLINK \l "_Toc476563270" </w:instrText>
      </w:r>
      <w:r>
        <w:fldChar w:fldCharType="separate"/>
      </w:r>
      <w:r w:rsidR="00783247" w:rsidRPr="002F4AD4">
        <w:rPr>
          <w:rStyle w:val="a8"/>
          <w:rFonts w:ascii="Arial" w:hAnsi="Arial" w:cs="Arial"/>
          <w:noProof/>
        </w:rPr>
        <w:t>G4: FOSS</w:t>
      </w:r>
      <w:r w:rsidR="00783247" w:rsidRPr="002F4AD4">
        <w:rPr>
          <w:rStyle w:val="a8"/>
          <w:rFonts w:ascii="Arial" w:hAnsi="Arial" w:cs="Arial"/>
          <w:noProof/>
        </w:rPr>
        <w:t>ドキュメントや生成物をデリバリする</w:t>
      </w:r>
      <w:r w:rsidR="00783247">
        <w:rPr>
          <w:noProof/>
          <w:webHidden/>
        </w:rPr>
        <w:tab/>
      </w:r>
      <w:r w:rsidR="00783247">
        <w:rPr>
          <w:noProof/>
          <w:webHidden/>
        </w:rPr>
        <w:fldChar w:fldCharType="begin"/>
      </w:r>
      <w:r w:rsidR="00783247">
        <w:rPr>
          <w:noProof/>
          <w:webHidden/>
        </w:rPr>
        <w:instrText xml:space="preserve"> PAGEREF _Toc476563270 \h </w:instrText>
      </w:r>
      <w:r w:rsidR="00783247">
        <w:rPr>
          <w:noProof/>
          <w:webHidden/>
        </w:rPr>
      </w:r>
      <w:r w:rsidR="00783247">
        <w:rPr>
          <w:noProof/>
          <w:webHidden/>
        </w:rPr>
        <w:fldChar w:fldCharType="separate"/>
      </w:r>
      <w:ins w:id="12" w:author="N" w:date="2017-03-21T07:53:00Z">
        <w:r>
          <w:rPr>
            <w:noProof/>
            <w:webHidden/>
          </w:rPr>
          <w:t>11</w:t>
        </w:r>
      </w:ins>
      <w:del w:id="13" w:author="N" w:date="2017-03-21T07:53:00Z">
        <w:r w:rsidR="00D20446" w:rsidDel="006655F4">
          <w:rPr>
            <w:noProof/>
            <w:webHidden/>
          </w:rPr>
          <w:delText>8</w:delText>
        </w:r>
      </w:del>
      <w:r w:rsidR="00783247">
        <w:rPr>
          <w:noProof/>
          <w:webHidden/>
        </w:rPr>
        <w:fldChar w:fldCharType="end"/>
      </w:r>
      <w:r>
        <w:rPr>
          <w:noProof/>
        </w:rPr>
        <w:fldChar w:fldCharType="end"/>
      </w:r>
    </w:p>
    <w:p w:rsidR="00783247" w:rsidRDefault="006655F4">
      <w:pPr>
        <w:pStyle w:val="21"/>
        <w:tabs>
          <w:tab w:val="right" w:leader="dot" w:pos="8494"/>
        </w:tabs>
        <w:rPr>
          <w:noProof/>
        </w:rPr>
      </w:pPr>
      <w:r>
        <w:fldChar w:fldCharType="begin"/>
      </w:r>
      <w:r>
        <w:instrText xml:space="preserve"> HYPERLINK \l "_Toc476563271" </w:instrText>
      </w:r>
      <w:r>
        <w:fldChar w:fldCharType="separate"/>
      </w:r>
      <w:r w:rsidR="00783247" w:rsidRPr="002F4AD4">
        <w:rPr>
          <w:rStyle w:val="a8"/>
          <w:rFonts w:ascii="Arial" w:hAnsi="Arial" w:cs="Arial"/>
          <w:noProof/>
        </w:rPr>
        <w:t>G5: FOSS</w:t>
      </w:r>
      <w:r w:rsidR="00783247" w:rsidRPr="002F4AD4">
        <w:rPr>
          <w:rStyle w:val="a8"/>
          <w:rFonts w:ascii="Arial" w:hAnsi="Arial" w:cs="Arial"/>
          <w:noProof/>
        </w:rPr>
        <w:t>コミュニティとの（積極的な）関わり方を理解している</w:t>
      </w:r>
      <w:r w:rsidR="00783247">
        <w:rPr>
          <w:noProof/>
          <w:webHidden/>
        </w:rPr>
        <w:tab/>
      </w:r>
      <w:r w:rsidR="00783247">
        <w:rPr>
          <w:noProof/>
          <w:webHidden/>
        </w:rPr>
        <w:fldChar w:fldCharType="begin"/>
      </w:r>
      <w:r w:rsidR="00783247">
        <w:rPr>
          <w:noProof/>
          <w:webHidden/>
        </w:rPr>
        <w:instrText xml:space="preserve"> PAGEREF _Toc476563271 \h </w:instrText>
      </w:r>
      <w:r w:rsidR="00783247">
        <w:rPr>
          <w:noProof/>
          <w:webHidden/>
        </w:rPr>
      </w:r>
      <w:r w:rsidR="00783247">
        <w:rPr>
          <w:noProof/>
          <w:webHidden/>
        </w:rPr>
        <w:fldChar w:fldCharType="separate"/>
      </w:r>
      <w:ins w:id="14" w:author="N" w:date="2017-03-21T07:53:00Z">
        <w:r>
          <w:rPr>
            <w:noProof/>
            <w:webHidden/>
          </w:rPr>
          <w:t>12</w:t>
        </w:r>
      </w:ins>
      <w:del w:id="15" w:author="N" w:date="2017-03-21T07:53:00Z">
        <w:r w:rsidR="00D20446" w:rsidDel="006655F4">
          <w:rPr>
            <w:noProof/>
            <w:webHidden/>
          </w:rPr>
          <w:delText>9</w:delText>
        </w:r>
      </w:del>
      <w:r w:rsidR="00783247">
        <w:rPr>
          <w:noProof/>
          <w:webHidden/>
        </w:rPr>
        <w:fldChar w:fldCharType="end"/>
      </w:r>
      <w:r>
        <w:rPr>
          <w:noProof/>
        </w:rPr>
        <w:fldChar w:fldCharType="end"/>
      </w:r>
    </w:p>
    <w:p w:rsidR="00783247" w:rsidRDefault="006655F4">
      <w:pPr>
        <w:pStyle w:val="21"/>
        <w:tabs>
          <w:tab w:val="right" w:leader="dot" w:pos="8494"/>
        </w:tabs>
        <w:rPr>
          <w:noProof/>
        </w:rPr>
      </w:pPr>
      <w:r>
        <w:fldChar w:fldCharType="begin"/>
      </w:r>
      <w:r>
        <w:instrText xml:space="preserve"> HYPERLINK \l "_Toc47656327</w:instrText>
      </w:r>
      <w:r>
        <w:instrText xml:space="preserve">2" </w:instrText>
      </w:r>
      <w:r>
        <w:fldChar w:fldCharType="separate"/>
      </w:r>
      <w:r w:rsidR="00783247" w:rsidRPr="002F4AD4">
        <w:rPr>
          <w:rStyle w:val="a8"/>
          <w:rFonts w:ascii="Arial" w:hAnsi="Arial" w:cs="Arial"/>
          <w:noProof/>
        </w:rPr>
        <w:t>G6: OpenChain</w:t>
      </w:r>
      <w:r w:rsidR="00783247" w:rsidRPr="002F4AD4">
        <w:rPr>
          <w:rStyle w:val="a8"/>
          <w:rFonts w:ascii="Arial" w:hAnsi="Arial" w:cs="Arial"/>
          <w:noProof/>
        </w:rPr>
        <w:t>の要件を遵守していることを認定する</w:t>
      </w:r>
      <w:r w:rsidR="00783247">
        <w:rPr>
          <w:noProof/>
          <w:webHidden/>
        </w:rPr>
        <w:tab/>
      </w:r>
      <w:r w:rsidR="00783247">
        <w:rPr>
          <w:noProof/>
          <w:webHidden/>
        </w:rPr>
        <w:fldChar w:fldCharType="begin"/>
      </w:r>
      <w:r w:rsidR="00783247">
        <w:rPr>
          <w:noProof/>
          <w:webHidden/>
        </w:rPr>
        <w:instrText xml:space="preserve"> PAGEREF _Toc476563272 \h </w:instrText>
      </w:r>
      <w:r w:rsidR="00783247">
        <w:rPr>
          <w:noProof/>
          <w:webHidden/>
        </w:rPr>
      </w:r>
      <w:r w:rsidR="00783247">
        <w:rPr>
          <w:noProof/>
          <w:webHidden/>
        </w:rPr>
        <w:fldChar w:fldCharType="separate"/>
      </w:r>
      <w:ins w:id="16" w:author="N" w:date="2017-03-21T07:53:00Z">
        <w:r>
          <w:rPr>
            <w:noProof/>
            <w:webHidden/>
          </w:rPr>
          <w:t>13</w:t>
        </w:r>
      </w:ins>
      <w:del w:id="17" w:author="N" w:date="2017-03-21T07:53:00Z">
        <w:r w:rsidR="00D20446" w:rsidDel="006655F4">
          <w:rPr>
            <w:noProof/>
            <w:webHidden/>
          </w:rPr>
          <w:delText>10</w:delText>
        </w:r>
      </w:del>
      <w:r w:rsidR="00783247">
        <w:rPr>
          <w:noProof/>
          <w:webHidden/>
        </w:rPr>
        <w:fldChar w:fldCharType="end"/>
      </w:r>
      <w:r>
        <w:rPr>
          <w:noProof/>
        </w:rPr>
        <w:fldChar w:fldCharType="end"/>
      </w:r>
    </w:p>
    <w:p w:rsidR="00E828D4" w:rsidRPr="0048047F" w:rsidRDefault="00783247">
      <w:pPr>
        <w:widowControl/>
        <w:jc w:val="left"/>
        <w:rPr>
          <w:rFonts w:ascii="Arial" w:hAnsi="Arial" w:cs="Arial"/>
          <w:sz w:val="18"/>
        </w:rPr>
      </w:pPr>
      <w:r>
        <w:rPr>
          <w:rFonts w:ascii="Arial" w:hAnsi="Arial" w:cs="Arial"/>
          <w:sz w:val="18"/>
        </w:rPr>
        <w:fldChar w:fldCharType="end"/>
      </w:r>
      <w:r w:rsidR="00E828D4" w:rsidRPr="0048047F">
        <w:rPr>
          <w:rFonts w:ascii="Arial" w:hAnsi="Arial" w:cs="Arial"/>
          <w:sz w:val="18"/>
        </w:rPr>
        <w:br w:type="page"/>
      </w:r>
    </w:p>
    <w:p w:rsidR="00E828D4" w:rsidRPr="00D20446" w:rsidRDefault="00E828D4" w:rsidP="00D20446">
      <w:pPr>
        <w:pStyle w:val="1"/>
      </w:pPr>
      <w:bookmarkStart w:id="18" w:name="_Toc476563264"/>
      <w:r w:rsidRPr="00D20446">
        <w:lastRenderedPageBreak/>
        <w:t>はじめに</w:t>
      </w:r>
      <w:bookmarkEnd w:id="18"/>
    </w:p>
    <w:p w:rsidR="00E828D4" w:rsidRPr="0048047F" w:rsidRDefault="00E828D4" w:rsidP="00E828D4">
      <w:pPr>
        <w:spacing w:beforeLines="50" w:before="180"/>
        <w:rPr>
          <w:rFonts w:ascii="Arial" w:hAnsi="Arial" w:cs="Arial"/>
          <w:sz w:val="18"/>
        </w:rPr>
      </w:pPr>
      <w:r w:rsidRPr="0048047F">
        <w:rPr>
          <w:rFonts w:ascii="Arial" w:hAnsi="Arial" w:cs="Arial"/>
          <w:sz w:val="18"/>
        </w:rPr>
        <w:t xml:space="preserve">OpenChain </w:t>
      </w:r>
      <w:r w:rsidRPr="0048047F">
        <w:rPr>
          <w:rFonts w:ascii="Arial" w:hAnsi="Arial" w:cs="Arial"/>
          <w:sz w:val="18"/>
        </w:rPr>
        <w:t>イニシアチブがスタートした</w:t>
      </w:r>
      <w:r w:rsidRPr="0048047F">
        <w:rPr>
          <w:rFonts w:ascii="Arial" w:hAnsi="Arial" w:cs="Arial"/>
          <w:sz w:val="18"/>
        </w:rPr>
        <w:t>2013</w:t>
      </w:r>
      <w:r w:rsidRPr="0048047F">
        <w:rPr>
          <w:rFonts w:ascii="Arial" w:hAnsi="Arial" w:cs="Arial"/>
          <w:sz w:val="18"/>
        </w:rPr>
        <w:t>年、この年ソフトウェア</w:t>
      </w:r>
      <w:r w:rsidRPr="0048047F">
        <w:rPr>
          <w:rFonts w:ascii="Arial" w:hAnsi="Arial" w:cs="Arial"/>
          <w:sz w:val="18"/>
        </w:rPr>
        <w:t xml:space="preserve"> </w:t>
      </w:r>
      <w:r w:rsidRPr="0048047F">
        <w:rPr>
          <w:rFonts w:ascii="Arial" w:hAnsi="Arial" w:cs="Arial"/>
          <w:sz w:val="18"/>
        </w:rPr>
        <w:t>サプライチェーンでオープンソースを活用していた実践者たちは、表面化してきている</w:t>
      </w:r>
      <w:r w:rsidRPr="0048047F">
        <w:rPr>
          <w:rFonts w:ascii="Arial" w:hAnsi="Arial" w:cs="Arial"/>
          <w:sz w:val="18"/>
        </w:rPr>
        <w:t>2</w:t>
      </w:r>
      <w:r w:rsidRPr="0048047F">
        <w:rPr>
          <w:rFonts w:ascii="Arial" w:hAnsi="Arial" w:cs="Arial"/>
          <w:sz w:val="18"/>
        </w:rPr>
        <w:t>つのパターンを観測していました：</w:t>
      </w:r>
      <w:r w:rsidRPr="0048047F">
        <w:rPr>
          <w:rFonts w:ascii="Arial" w:hAnsi="Arial" w:cs="Arial"/>
          <w:sz w:val="18"/>
        </w:rPr>
        <w:t xml:space="preserve">1) </w:t>
      </w:r>
      <w:r w:rsidRPr="0048047F">
        <w:rPr>
          <w:rFonts w:ascii="Arial" w:hAnsi="Arial" w:cs="Arial"/>
          <w:sz w:val="18"/>
        </w:rPr>
        <w:t>成熟したオープンソース</w:t>
      </w:r>
      <w:r w:rsidRPr="0048047F">
        <w:rPr>
          <w:rFonts w:ascii="Arial" w:hAnsi="Arial" w:cs="Arial"/>
          <w:sz w:val="18"/>
        </w:rPr>
        <w:t xml:space="preserve"> </w:t>
      </w:r>
      <w:r w:rsidRPr="0048047F">
        <w:rPr>
          <w:rFonts w:ascii="Arial" w:hAnsi="Arial" w:cs="Arial"/>
          <w:sz w:val="18"/>
        </w:rPr>
        <w:t>コンプライアンス</w:t>
      </w:r>
      <w:r w:rsidRPr="0048047F">
        <w:rPr>
          <w:rFonts w:ascii="Arial" w:hAnsi="Arial" w:cs="Arial"/>
          <w:sz w:val="18"/>
        </w:rPr>
        <w:t xml:space="preserve"> </w:t>
      </w:r>
      <w:r w:rsidRPr="0048047F">
        <w:rPr>
          <w:rFonts w:ascii="Arial" w:hAnsi="Arial" w:cs="Arial"/>
          <w:sz w:val="18"/>
        </w:rPr>
        <w:t>プログラムを</w:t>
      </w:r>
      <w:del w:id="19" w:author="N" w:date="2017-03-21T07:53:00Z">
        <w:r w:rsidRPr="0048047F" w:rsidDel="006655F4">
          <w:rPr>
            <w:rFonts w:ascii="Arial" w:hAnsi="Arial" w:cs="Arial"/>
            <w:sz w:val="18"/>
          </w:rPr>
          <w:delText>持つ</w:delText>
        </w:r>
      </w:del>
      <w:ins w:id="20" w:author="N" w:date="2017-03-21T07:53:00Z">
        <w:r w:rsidR="006655F4">
          <w:rPr>
            <w:rFonts w:ascii="Arial" w:hAnsi="Arial" w:cs="Arial" w:hint="eastAsia"/>
            <w:sz w:val="18"/>
          </w:rPr>
          <w:t>も</w:t>
        </w:r>
        <w:r w:rsidR="006655F4" w:rsidRPr="0048047F">
          <w:rPr>
            <w:rFonts w:ascii="Arial" w:hAnsi="Arial" w:cs="Arial"/>
            <w:sz w:val="18"/>
          </w:rPr>
          <w:t>つ</w:t>
        </w:r>
      </w:ins>
      <w:r w:rsidRPr="0048047F">
        <w:rPr>
          <w:rFonts w:ascii="Arial" w:hAnsi="Arial" w:cs="Arial"/>
          <w:sz w:val="18"/>
        </w:rPr>
        <w:t>組織において、そのプロセスに意味ありげな類似性があったこと；</w:t>
      </w:r>
      <w:r w:rsidRPr="0048047F">
        <w:rPr>
          <w:rFonts w:ascii="Arial" w:hAnsi="Arial" w:cs="Arial"/>
          <w:sz w:val="18"/>
        </w:rPr>
        <w:t xml:space="preserve"> 2)</w:t>
      </w:r>
      <w:r w:rsidRPr="0048047F">
        <w:rPr>
          <w:rFonts w:ascii="Arial" w:hAnsi="Arial" w:cs="Arial"/>
          <w:sz w:val="18"/>
        </w:rPr>
        <w:t>一方でいまだ多くの組織においてソフトウェアのやり取りするためのプログラムが非先進的なものだったこと。後者の観測では、ソフトウェアのやり取りで付随する、コンプライアンス関連生成物の一貫性や品質について信頼を喪失させる事態を引き起こし、その結果、サプライチェーンのそれぞれの段階において、上流側組織で既に実施したコンプライアンス業務が下流組織で再び実施されていました。</w:t>
      </w:r>
      <w:r w:rsidRPr="0048047F">
        <w:rPr>
          <w:rFonts w:ascii="Arial" w:hAnsi="Arial" w:cs="Arial"/>
          <w:sz w:val="18"/>
        </w:rPr>
        <w:t xml:space="preserve"> </w:t>
      </w:r>
    </w:p>
    <w:p w:rsidR="00E828D4" w:rsidRPr="0048047F" w:rsidRDefault="00E828D4" w:rsidP="00E828D4">
      <w:pPr>
        <w:spacing w:beforeLines="50" w:before="180"/>
        <w:rPr>
          <w:rFonts w:ascii="Arial" w:hAnsi="Arial" w:cs="Arial"/>
          <w:sz w:val="18"/>
          <w:szCs w:val="18"/>
        </w:rPr>
      </w:pPr>
      <w:r w:rsidRPr="0048047F">
        <w:rPr>
          <w:rFonts w:ascii="Arial" w:hAnsi="Arial" w:cs="Arial"/>
          <w:sz w:val="18"/>
          <w:szCs w:val="18"/>
        </w:rPr>
        <w:t>こういった背景から、標準的なプログラムの仕様というものを整</w:t>
      </w:r>
      <w:bookmarkStart w:id="21" w:name="_GoBack"/>
      <w:bookmarkEnd w:id="21"/>
      <w:r w:rsidRPr="0048047F">
        <w:rPr>
          <w:rFonts w:ascii="Arial" w:hAnsi="Arial" w:cs="Arial"/>
          <w:sz w:val="18"/>
          <w:szCs w:val="18"/>
        </w:rPr>
        <w:t>備することができるかどうか検討する研究グループが形成されました。これは、</w:t>
      </w:r>
      <w:r w:rsidRPr="0048047F">
        <w:rPr>
          <w:rFonts w:ascii="Arial" w:hAnsi="Arial" w:cs="Arial"/>
          <w:sz w:val="18"/>
          <w:szCs w:val="18"/>
        </w:rPr>
        <w:t xml:space="preserve">i) </w:t>
      </w:r>
      <w:r w:rsidRPr="0048047F">
        <w:rPr>
          <w:rFonts w:ascii="Arial" w:hAnsi="Arial" w:cs="Arial"/>
          <w:sz w:val="18"/>
          <w:szCs w:val="18"/>
        </w:rPr>
        <w:t>産業横断的に共有されるオープンソース</w:t>
      </w:r>
      <w:r w:rsidRPr="0048047F">
        <w:rPr>
          <w:rFonts w:ascii="Arial" w:hAnsi="Arial" w:cs="Arial"/>
          <w:sz w:val="18"/>
          <w:szCs w:val="18"/>
        </w:rPr>
        <w:t xml:space="preserve"> </w:t>
      </w:r>
      <w:r w:rsidRPr="0048047F">
        <w:rPr>
          <w:rFonts w:ascii="Arial" w:hAnsi="Arial" w:cs="Arial"/>
          <w:sz w:val="18"/>
          <w:szCs w:val="18"/>
        </w:rPr>
        <w:t>コンプライアンスに係る情報の品質と一貫性向上を促進し；</w:t>
      </w:r>
      <w:r w:rsidRPr="0048047F">
        <w:rPr>
          <w:rFonts w:ascii="Arial" w:hAnsi="Arial" w:cs="Arial"/>
          <w:sz w:val="18"/>
          <w:szCs w:val="18"/>
        </w:rPr>
        <w:t xml:space="preserve">  ii)</w:t>
      </w:r>
      <w:r w:rsidRPr="0048047F">
        <w:rPr>
          <w:rFonts w:ascii="Arial" w:hAnsi="Arial" w:cs="Arial"/>
          <w:sz w:val="18"/>
          <w:szCs w:val="18"/>
        </w:rPr>
        <w:t>コンプライアンス作業の再実施に起因する、オープンソースに関連するトランザクションコストを低減することを見据えています。本研究グループは、ワーキンググループへと発展し、のち</w:t>
      </w:r>
      <w:r w:rsidRPr="0048047F">
        <w:rPr>
          <w:rFonts w:ascii="Arial" w:hAnsi="Arial" w:cs="Arial"/>
          <w:sz w:val="18"/>
          <w:szCs w:val="18"/>
        </w:rPr>
        <w:t>2016</w:t>
      </w:r>
      <w:r w:rsidRPr="0048047F">
        <w:rPr>
          <w:rFonts w:ascii="Arial" w:hAnsi="Arial" w:cs="Arial"/>
          <w:sz w:val="18"/>
          <w:szCs w:val="18"/>
        </w:rPr>
        <w:t>年</w:t>
      </w:r>
      <w:r w:rsidRPr="0048047F">
        <w:rPr>
          <w:rFonts w:ascii="Arial" w:hAnsi="Arial" w:cs="Arial"/>
          <w:sz w:val="18"/>
          <w:szCs w:val="18"/>
        </w:rPr>
        <w:t>4</w:t>
      </w:r>
      <w:r w:rsidRPr="0048047F">
        <w:rPr>
          <w:rFonts w:ascii="Arial" w:hAnsi="Arial" w:cs="Arial"/>
          <w:sz w:val="18"/>
          <w:szCs w:val="18"/>
        </w:rPr>
        <w:t>月</w:t>
      </w:r>
      <w:r w:rsidRPr="0048047F">
        <w:rPr>
          <w:rFonts w:ascii="Arial" w:hAnsi="Arial" w:cs="Arial"/>
          <w:sz w:val="18"/>
          <w:szCs w:val="18"/>
        </w:rPr>
        <w:t xml:space="preserve"> </w:t>
      </w:r>
      <w:r w:rsidRPr="0048047F">
        <w:rPr>
          <w:rFonts w:ascii="Arial" w:hAnsi="Arial" w:cs="Arial"/>
          <w:sz w:val="18"/>
          <w:szCs w:val="18"/>
        </w:rPr>
        <w:t>、正式に</w:t>
      </w:r>
      <w:r w:rsidRPr="0048047F">
        <w:rPr>
          <w:rFonts w:ascii="Arial" w:hAnsi="Arial" w:cs="Arial"/>
          <w:sz w:val="18"/>
          <w:szCs w:val="18"/>
        </w:rPr>
        <w:t>The Linux Foundation</w:t>
      </w:r>
      <w:r w:rsidRPr="0048047F">
        <w:rPr>
          <w:rFonts w:ascii="Arial" w:hAnsi="Arial" w:cs="Arial"/>
          <w:sz w:val="18"/>
          <w:szCs w:val="18"/>
        </w:rPr>
        <w:t>のコラボレーティブ・プロジェクトとして組織されることとなりました。</w:t>
      </w:r>
      <w:r w:rsidRPr="0048047F">
        <w:rPr>
          <w:rFonts w:ascii="Arial" w:hAnsi="Arial" w:cs="Arial"/>
          <w:sz w:val="18"/>
          <w:szCs w:val="18"/>
        </w:rPr>
        <w:t xml:space="preserve"> </w:t>
      </w:r>
    </w:p>
    <w:p w:rsidR="00E828D4" w:rsidRPr="0048047F" w:rsidRDefault="00E828D4" w:rsidP="00E828D4">
      <w:pPr>
        <w:spacing w:beforeLines="50" w:before="180"/>
        <w:rPr>
          <w:rFonts w:ascii="Arial" w:hAnsi="Arial" w:cs="Arial"/>
          <w:sz w:val="18"/>
        </w:rPr>
      </w:pPr>
      <w:r w:rsidRPr="0048047F">
        <w:rPr>
          <w:rFonts w:ascii="Arial" w:hAnsi="Arial" w:cs="Arial"/>
          <w:sz w:val="18"/>
        </w:rPr>
        <w:t xml:space="preserve">OpenChain </w:t>
      </w:r>
      <w:r w:rsidRPr="0048047F">
        <w:rPr>
          <w:rFonts w:ascii="Arial" w:hAnsi="Arial" w:cs="Arial"/>
          <w:sz w:val="18"/>
        </w:rPr>
        <w:t>イニシアチブのビジョンとミッションは以下のとおりです：</w:t>
      </w:r>
      <w:r w:rsidRPr="0048047F">
        <w:rPr>
          <w:rFonts w:ascii="Arial" w:hAnsi="Arial" w:cs="Arial"/>
          <w:sz w:val="18"/>
        </w:rPr>
        <w:t xml:space="preserve"> </w:t>
      </w:r>
    </w:p>
    <w:p w:rsidR="00E828D4" w:rsidRPr="0048047F" w:rsidRDefault="00E828D4" w:rsidP="00E828D4">
      <w:pPr>
        <w:pStyle w:val="a3"/>
        <w:numPr>
          <w:ilvl w:val="0"/>
          <w:numId w:val="1"/>
        </w:numPr>
        <w:ind w:leftChars="0" w:left="709"/>
        <w:rPr>
          <w:rFonts w:ascii="Arial" w:hAnsi="Arial" w:cs="Arial"/>
          <w:sz w:val="18"/>
        </w:rPr>
      </w:pPr>
      <w:r w:rsidRPr="0048047F">
        <w:rPr>
          <w:rFonts w:ascii="Arial" w:hAnsi="Arial" w:cs="Arial"/>
          <w:b/>
          <w:sz w:val="18"/>
        </w:rPr>
        <w:t>ビジョン：</w:t>
      </w:r>
      <w:r w:rsidRPr="0048047F">
        <w:rPr>
          <w:rFonts w:ascii="Arial" w:hAnsi="Arial" w:cs="Arial"/>
          <w:b/>
          <w:sz w:val="18"/>
        </w:rPr>
        <w:t xml:space="preserve"> </w:t>
      </w:r>
      <w:r w:rsidRPr="00C95AC3">
        <w:rPr>
          <w:rFonts w:ascii="Arial" w:hAnsi="Arial" w:cs="Arial"/>
          <w:sz w:val="18"/>
        </w:rPr>
        <w:t>フリー</w:t>
      </w:r>
      <w:r w:rsidRPr="00C95AC3">
        <w:rPr>
          <w:rFonts w:ascii="Arial" w:hAnsi="Arial" w:cs="Arial"/>
          <w:sz w:val="18"/>
        </w:rPr>
        <w:t>/</w:t>
      </w:r>
      <w:r w:rsidRPr="00C95AC3">
        <w:rPr>
          <w:rFonts w:ascii="Arial" w:hAnsi="Arial" w:cs="Arial"/>
          <w:sz w:val="18"/>
        </w:rPr>
        <w:t>オープンソース</w:t>
      </w:r>
      <w:r w:rsidRPr="00C95AC3">
        <w:rPr>
          <w:rFonts w:ascii="Arial" w:hAnsi="Arial" w:cs="Arial"/>
          <w:sz w:val="18"/>
        </w:rPr>
        <w:t xml:space="preserve"> </w:t>
      </w:r>
      <w:r w:rsidRPr="00C95AC3">
        <w:rPr>
          <w:rFonts w:ascii="Arial" w:hAnsi="Arial" w:cs="Arial"/>
          <w:sz w:val="18"/>
        </w:rPr>
        <w:t>ソフトウェア</w:t>
      </w:r>
      <w:r w:rsidRPr="00C95AC3">
        <w:rPr>
          <w:rFonts w:ascii="Arial" w:hAnsi="Arial" w:cs="Arial"/>
          <w:sz w:val="18"/>
        </w:rPr>
        <w:t>(FOSS)</w:t>
      </w:r>
      <w:r w:rsidRPr="00C95AC3">
        <w:rPr>
          <w:rFonts w:ascii="Arial" w:hAnsi="Arial" w:cs="Arial"/>
          <w:sz w:val="18"/>
        </w:rPr>
        <w:t>が、信頼でき一貫性のあるコンプライアンス情報とともに提供されるソフトウェア</w:t>
      </w:r>
      <w:r w:rsidRPr="00C95AC3">
        <w:rPr>
          <w:rFonts w:ascii="Arial" w:hAnsi="Arial" w:cs="Arial"/>
          <w:sz w:val="18"/>
        </w:rPr>
        <w:t xml:space="preserve"> </w:t>
      </w:r>
      <w:r w:rsidRPr="00C95AC3">
        <w:rPr>
          <w:rFonts w:ascii="Arial" w:hAnsi="Arial" w:cs="Arial"/>
          <w:sz w:val="18"/>
        </w:rPr>
        <w:t>サプライチェーンを実現すること</w:t>
      </w:r>
    </w:p>
    <w:p w:rsidR="00E828D4" w:rsidRPr="0048047F" w:rsidRDefault="00E828D4" w:rsidP="0048047F">
      <w:pPr>
        <w:pStyle w:val="a3"/>
        <w:numPr>
          <w:ilvl w:val="0"/>
          <w:numId w:val="1"/>
        </w:numPr>
        <w:ind w:leftChars="0" w:left="709"/>
        <w:rPr>
          <w:rFonts w:ascii="Arial" w:hAnsi="Arial" w:cs="Arial"/>
          <w:sz w:val="18"/>
        </w:rPr>
      </w:pPr>
      <w:r w:rsidRPr="0048047F">
        <w:rPr>
          <w:rFonts w:ascii="Arial" w:hAnsi="Arial" w:cs="Arial"/>
          <w:b/>
          <w:sz w:val="18"/>
        </w:rPr>
        <w:t>ミッション</w:t>
      </w:r>
      <w:r w:rsidRPr="0048047F">
        <w:rPr>
          <w:rFonts w:ascii="Arial" w:hAnsi="Arial" w:cs="Arial"/>
          <w:b/>
          <w:sz w:val="18"/>
        </w:rPr>
        <w:t xml:space="preserve">: </w:t>
      </w:r>
      <w:r w:rsidRPr="00C95AC3">
        <w:rPr>
          <w:rFonts w:ascii="Arial" w:hAnsi="Arial" w:cs="Arial"/>
          <w:sz w:val="18"/>
        </w:rPr>
        <w:t>フリー</w:t>
      </w:r>
      <w:r w:rsidRPr="00C95AC3">
        <w:rPr>
          <w:rFonts w:ascii="Arial" w:hAnsi="Arial" w:cs="Arial"/>
          <w:sz w:val="18"/>
        </w:rPr>
        <w:t>/</w:t>
      </w:r>
      <w:r w:rsidRPr="00C95AC3">
        <w:rPr>
          <w:rFonts w:ascii="Arial" w:hAnsi="Arial" w:cs="Arial"/>
          <w:sz w:val="18"/>
        </w:rPr>
        <w:t>オープンソース</w:t>
      </w:r>
      <w:r w:rsidRPr="00C95AC3">
        <w:rPr>
          <w:rFonts w:ascii="Arial" w:hAnsi="Arial" w:cs="Arial"/>
          <w:sz w:val="18"/>
        </w:rPr>
        <w:t xml:space="preserve"> </w:t>
      </w:r>
      <w:r w:rsidRPr="00C95AC3">
        <w:rPr>
          <w:rFonts w:ascii="Arial" w:hAnsi="Arial" w:cs="Arial"/>
          <w:sz w:val="18"/>
        </w:rPr>
        <w:t>ソフトウェア</w:t>
      </w:r>
      <w:r w:rsidRPr="00C95AC3">
        <w:rPr>
          <w:rFonts w:ascii="Arial" w:hAnsi="Arial" w:cs="Arial"/>
          <w:sz w:val="18"/>
        </w:rPr>
        <w:t>(FOSS)</w:t>
      </w:r>
      <w:r w:rsidRPr="00C95AC3">
        <w:rPr>
          <w:rFonts w:ascii="Arial" w:hAnsi="Arial" w:cs="Arial"/>
          <w:sz w:val="18"/>
        </w:rPr>
        <w:t>の効果的マネジメントを実現するための</w:t>
      </w:r>
      <w:r w:rsidRPr="00C95AC3">
        <w:rPr>
          <w:rFonts w:ascii="Arial" w:hAnsi="Arial" w:cs="Arial"/>
          <w:sz w:val="18"/>
        </w:rPr>
        <w:t xml:space="preserve"> </w:t>
      </w:r>
      <w:r w:rsidRPr="00C95AC3">
        <w:rPr>
          <w:rFonts w:ascii="Arial" w:hAnsi="Arial" w:cs="Arial"/>
          <w:sz w:val="18"/>
        </w:rPr>
        <w:t>要件</w:t>
      </w:r>
      <w:r w:rsidRPr="00C95AC3">
        <w:rPr>
          <w:rFonts w:ascii="Arial" w:hAnsi="Arial" w:cs="Arial"/>
          <w:sz w:val="18"/>
        </w:rPr>
        <w:t xml:space="preserve"> </w:t>
      </w:r>
      <w:r w:rsidRPr="00C95AC3">
        <w:rPr>
          <w:rFonts w:ascii="Arial" w:hAnsi="Arial" w:cs="Arial"/>
          <w:sz w:val="18"/>
        </w:rPr>
        <w:t>をソフトウェア</w:t>
      </w:r>
      <w:r w:rsidRPr="00C95AC3">
        <w:rPr>
          <w:rFonts w:ascii="Arial" w:hAnsi="Arial" w:cs="Arial"/>
          <w:sz w:val="18"/>
        </w:rPr>
        <w:t xml:space="preserve"> </w:t>
      </w:r>
      <w:r w:rsidRPr="00C95AC3">
        <w:rPr>
          <w:rFonts w:ascii="Arial" w:hAnsi="Arial" w:cs="Arial"/>
          <w:sz w:val="18"/>
        </w:rPr>
        <w:t>サプライチェーンに参加する人たちのために確立すること。こういった要件や関連する付随事項は、オープンに、ソフトウェア・サプライチェーン、オープンソース</w:t>
      </w:r>
      <w:r w:rsidRPr="00C95AC3">
        <w:rPr>
          <w:rFonts w:ascii="Arial" w:hAnsi="Arial" w:cs="Arial"/>
          <w:sz w:val="18"/>
        </w:rPr>
        <w:t xml:space="preserve"> </w:t>
      </w:r>
      <w:r w:rsidRPr="00C95AC3">
        <w:rPr>
          <w:rFonts w:ascii="Arial" w:hAnsi="Arial" w:cs="Arial"/>
          <w:sz w:val="18"/>
        </w:rPr>
        <w:t>・コミュニティやアカデミア（学術研究機関）の関係者それぞれがオープンに協働しながら開発を進めていきます</w:t>
      </w:r>
    </w:p>
    <w:p w:rsidR="00E828D4" w:rsidRPr="0048047F" w:rsidRDefault="00E828D4" w:rsidP="00CC1B4F">
      <w:pPr>
        <w:spacing w:beforeLines="50" w:before="180"/>
        <w:rPr>
          <w:rFonts w:ascii="Arial" w:hAnsi="Arial" w:cs="Arial"/>
          <w:sz w:val="18"/>
        </w:rPr>
      </w:pPr>
      <w:r w:rsidRPr="0048047F">
        <w:rPr>
          <w:rFonts w:ascii="Arial" w:hAnsi="Arial" w:cs="Arial"/>
          <w:sz w:val="18"/>
        </w:rPr>
        <w:t>上記ビジョンとミッションに則り、本仕様書ではオープンソース</w:t>
      </w:r>
      <w:r w:rsidRPr="0048047F">
        <w:rPr>
          <w:rFonts w:ascii="Arial" w:hAnsi="Arial" w:cs="Arial"/>
          <w:sz w:val="18"/>
        </w:rPr>
        <w:t xml:space="preserve"> </w:t>
      </w:r>
      <w:r w:rsidRPr="0048047F">
        <w:rPr>
          <w:rFonts w:ascii="Arial" w:hAnsi="Arial" w:cs="Arial"/>
          <w:sz w:val="18"/>
        </w:rPr>
        <w:t>コンプライアンス</w:t>
      </w:r>
      <w:r w:rsidRPr="0048047F">
        <w:rPr>
          <w:rFonts w:ascii="Arial" w:hAnsi="Arial" w:cs="Arial"/>
          <w:sz w:val="18"/>
        </w:rPr>
        <w:t xml:space="preserve"> </w:t>
      </w:r>
      <w:r w:rsidRPr="0048047F">
        <w:rPr>
          <w:rFonts w:ascii="Arial" w:hAnsi="Arial" w:cs="Arial"/>
          <w:sz w:val="18"/>
        </w:rPr>
        <w:t>プログラムがこれに適合した場合、品質や一貫性や完全性が十分なレベルに到達する可能性を著しく高めてくれるであろう要件の一式を定義しています；ただし本仕様書は、本要件のすべてを満たしていたとしてもそのプログラムが全面的に準拠していることを保証するものではありえません。本要件は、そのプログラムが</w:t>
      </w:r>
      <w:r w:rsidRPr="0048047F">
        <w:rPr>
          <w:rFonts w:ascii="Arial" w:hAnsi="Arial" w:cs="Arial"/>
          <w:sz w:val="18"/>
        </w:rPr>
        <w:t xml:space="preserve">OpenChain  </w:t>
      </w:r>
      <w:r w:rsidRPr="0048047F">
        <w:rPr>
          <w:rFonts w:ascii="Arial" w:hAnsi="Arial" w:cs="Arial"/>
          <w:sz w:val="18"/>
        </w:rPr>
        <w:t>に適合しているとみなすために満足していなければならない、基準レベル（最低限）の要件を一式として提示するものです。本仕様書は、「どうやって</w:t>
      </w:r>
      <w:r w:rsidRPr="0048047F">
        <w:rPr>
          <w:rFonts w:ascii="Arial" w:hAnsi="Arial" w:cs="Arial"/>
          <w:sz w:val="18"/>
        </w:rPr>
        <w:t>(How</w:t>
      </w:r>
      <w:del w:id="22" w:author="N" w:date="2017-03-21T07:53:00Z">
        <w:r w:rsidRPr="0048047F" w:rsidDel="006655F4">
          <w:rPr>
            <w:rFonts w:ascii="Arial" w:hAnsi="Arial" w:cs="Arial"/>
            <w:sz w:val="18"/>
          </w:rPr>
          <w:delText>）</w:delText>
        </w:r>
      </w:del>
      <w:ins w:id="23" w:author="N" w:date="2017-03-21T07:53:00Z">
        <w:r w:rsidR="006655F4">
          <w:rPr>
            <w:rFonts w:ascii="Arial" w:hAnsi="Arial" w:cs="Arial"/>
            <w:sz w:val="18"/>
          </w:rPr>
          <w:t>)</w:t>
        </w:r>
      </w:ins>
      <w:r w:rsidRPr="0048047F">
        <w:rPr>
          <w:rFonts w:ascii="Arial" w:hAnsi="Arial" w:cs="Arial"/>
          <w:sz w:val="18"/>
        </w:rPr>
        <w:t>」や「いつ</w:t>
      </w:r>
      <w:r w:rsidRPr="0048047F">
        <w:rPr>
          <w:rFonts w:ascii="Arial" w:hAnsi="Arial" w:cs="Arial"/>
          <w:sz w:val="18"/>
        </w:rPr>
        <w:t>(When)</w:t>
      </w:r>
      <w:r w:rsidRPr="0048047F">
        <w:rPr>
          <w:rFonts w:ascii="Arial" w:hAnsi="Arial" w:cs="Arial"/>
          <w:sz w:val="18"/>
        </w:rPr>
        <w:t>」といった考慮ではなく、コンプライアンス</w:t>
      </w:r>
      <w:r w:rsidRPr="0048047F">
        <w:rPr>
          <w:rFonts w:ascii="Arial" w:hAnsi="Arial" w:cs="Arial"/>
          <w:sz w:val="18"/>
        </w:rPr>
        <w:t xml:space="preserve"> </w:t>
      </w:r>
      <w:r w:rsidRPr="0048047F">
        <w:rPr>
          <w:rFonts w:ascii="Arial" w:hAnsi="Arial" w:cs="Arial"/>
          <w:sz w:val="18"/>
        </w:rPr>
        <w:t>プログラムの「何</w:t>
      </w:r>
      <w:r w:rsidRPr="0048047F">
        <w:rPr>
          <w:rFonts w:ascii="Arial" w:hAnsi="Arial" w:cs="Arial"/>
          <w:sz w:val="18"/>
        </w:rPr>
        <w:t>(What)</w:t>
      </w:r>
      <w:r w:rsidRPr="0048047F">
        <w:rPr>
          <w:rFonts w:ascii="Arial" w:hAnsi="Arial" w:cs="Arial"/>
          <w:sz w:val="18"/>
        </w:rPr>
        <w:t>」、「なぜ</w:t>
      </w:r>
      <w:r w:rsidRPr="0048047F">
        <w:rPr>
          <w:rFonts w:ascii="Arial" w:hAnsi="Arial" w:cs="Arial"/>
          <w:sz w:val="18"/>
        </w:rPr>
        <w:t>(Why)</w:t>
      </w:r>
      <w:r w:rsidRPr="0048047F">
        <w:rPr>
          <w:rFonts w:ascii="Arial" w:hAnsi="Arial" w:cs="Arial"/>
          <w:sz w:val="18"/>
        </w:rPr>
        <w:t>」の属性に焦点をあてています。また本仕様書は、さまざまな組織が自身のポリシーやプロセスが目的にうまく合う形で仕立て上げられるように、実用的レベルでの柔軟性を確保しています。</w:t>
      </w:r>
      <w:r w:rsidRPr="0048047F">
        <w:rPr>
          <w:rFonts w:ascii="Arial" w:hAnsi="Arial" w:cs="Arial"/>
          <w:sz w:val="18"/>
        </w:rPr>
        <w:t xml:space="preserve"> </w:t>
      </w:r>
    </w:p>
    <w:p w:rsidR="003A1B93" w:rsidRPr="0048047F" w:rsidRDefault="00E828D4" w:rsidP="00537FF1">
      <w:pPr>
        <w:spacing w:beforeLines="50" w:before="180"/>
        <w:rPr>
          <w:rFonts w:ascii="Arial" w:hAnsi="Arial" w:cs="Arial"/>
          <w:sz w:val="18"/>
        </w:rPr>
      </w:pPr>
      <w:r w:rsidRPr="0048047F">
        <w:rPr>
          <w:rFonts w:ascii="Arial" w:hAnsi="Arial" w:cs="Arial"/>
          <w:sz w:val="18"/>
        </w:rPr>
        <w:t>第</w:t>
      </w:r>
      <w:r w:rsidRPr="0048047F">
        <w:rPr>
          <w:rFonts w:ascii="Arial" w:hAnsi="Arial" w:cs="Arial"/>
          <w:sz w:val="18"/>
        </w:rPr>
        <w:t>2</w:t>
      </w:r>
      <w:r w:rsidRPr="0048047F">
        <w:rPr>
          <w:rFonts w:ascii="Arial" w:hAnsi="Arial" w:cs="Arial"/>
          <w:sz w:val="18"/>
        </w:rPr>
        <w:t>節では、仕様として全般で用いられる重要用語について定義していきます。第</w:t>
      </w:r>
      <w:r w:rsidRPr="0048047F">
        <w:rPr>
          <w:rFonts w:ascii="Arial" w:hAnsi="Arial" w:cs="Arial"/>
          <w:sz w:val="18"/>
        </w:rPr>
        <w:t>3</w:t>
      </w:r>
      <w:r w:rsidRPr="0048047F">
        <w:rPr>
          <w:rFonts w:ascii="Arial" w:hAnsi="Arial" w:cs="Arial"/>
          <w:sz w:val="18"/>
        </w:rPr>
        <w:t>節では、仕様として</w:t>
      </w:r>
      <w:r w:rsidRPr="0048047F">
        <w:rPr>
          <w:rFonts w:ascii="Arial" w:hAnsi="Arial" w:cs="Arial"/>
          <w:sz w:val="18"/>
        </w:rPr>
        <w:lastRenderedPageBreak/>
        <w:t>の要件を示していきます。それぞれに</w:t>
      </w:r>
      <w:del w:id="24" w:author="N" w:date="2017-03-21T07:53:00Z">
        <w:r w:rsidRPr="0048047F" w:rsidDel="006655F4">
          <w:rPr>
            <w:rFonts w:ascii="Arial" w:hAnsi="Arial" w:cs="Arial"/>
            <w:sz w:val="18"/>
          </w:rPr>
          <w:delText>一つ</w:delText>
        </w:r>
      </w:del>
      <w:ins w:id="25" w:author="N" w:date="2017-03-21T07:53:00Z">
        <w:r w:rsidR="006655F4">
          <w:rPr>
            <w:rFonts w:ascii="Arial" w:hAnsi="Arial" w:cs="Arial"/>
            <w:sz w:val="18"/>
          </w:rPr>
          <w:t>1</w:t>
        </w:r>
        <w:r w:rsidR="006655F4" w:rsidRPr="0048047F">
          <w:rPr>
            <w:rFonts w:ascii="Arial" w:hAnsi="Arial" w:cs="Arial"/>
            <w:sz w:val="18"/>
          </w:rPr>
          <w:t>つ</w:t>
        </w:r>
      </w:ins>
      <w:r w:rsidRPr="0048047F">
        <w:rPr>
          <w:rFonts w:ascii="Arial" w:hAnsi="Arial" w:cs="Arial"/>
          <w:sz w:val="18"/>
        </w:rPr>
        <w:t>以上の「証跡」があります。これらは示された要件が満たされているかどうかを検討するために存在しなくてはならない、確証としての役割を担っています。すべての要件をそのプログラムが満たしている場合には、仕様書第</w:t>
      </w:r>
      <w:r w:rsidRPr="0048047F">
        <w:rPr>
          <w:rFonts w:ascii="Arial" w:hAnsi="Arial" w:cs="Arial"/>
          <w:sz w:val="18"/>
        </w:rPr>
        <w:t>1.0</w:t>
      </w:r>
      <w:r w:rsidRPr="0048047F">
        <w:rPr>
          <w:rFonts w:ascii="Arial" w:hAnsi="Arial" w:cs="Arial"/>
          <w:sz w:val="18"/>
        </w:rPr>
        <w:t>版において「</w:t>
      </w:r>
      <w:r w:rsidRPr="0048047F">
        <w:rPr>
          <w:rFonts w:ascii="Arial" w:hAnsi="Arial" w:cs="Arial"/>
          <w:sz w:val="18"/>
        </w:rPr>
        <w:t xml:space="preserve"> OpenChain </w:t>
      </w:r>
      <w:r w:rsidRPr="0048047F">
        <w:rPr>
          <w:rFonts w:ascii="Arial" w:hAnsi="Arial" w:cs="Arial"/>
          <w:sz w:val="18"/>
        </w:rPr>
        <w:t>準拠</w:t>
      </w:r>
      <w:r w:rsidRPr="0048047F">
        <w:rPr>
          <w:rFonts w:ascii="Arial" w:hAnsi="Arial" w:cs="Arial"/>
          <w:sz w:val="18"/>
        </w:rPr>
        <w:t>(OpenChain Conforming)</w:t>
      </w:r>
      <w:r w:rsidRPr="0048047F">
        <w:rPr>
          <w:rFonts w:ascii="Arial" w:hAnsi="Arial" w:cs="Arial"/>
          <w:sz w:val="18"/>
        </w:rPr>
        <w:t>」とみなされます。</w:t>
      </w:r>
    </w:p>
    <w:p w:rsidR="003A1B93" w:rsidRPr="0048047F" w:rsidRDefault="003A1B93">
      <w:pPr>
        <w:widowControl/>
        <w:jc w:val="left"/>
        <w:rPr>
          <w:rFonts w:ascii="Arial" w:hAnsi="Arial" w:cs="Arial"/>
          <w:sz w:val="18"/>
        </w:rPr>
      </w:pPr>
      <w:r w:rsidRPr="0048047F">
        <w:rPr>
          <w:rFonts w:ascii="Arial" w:hAnsi="Arial" w:cs="Arial"/>
          <w:sz w:val="18"/>
        </w:rPr>
        <w:br w:type="page"/>
      </w:r>
    </w:p>
    <w:p w:rsidR="00E828D4" w:rsidRPr="0048047F" w:rsidRDefault="00E828D4" w:rsidP="00D20446">
      <w:pPr>
        <w:pStyle w:val="1"/>
      </w:pPr>
      <w:bookmarkStart w:id="26" w:name="_Toc476563265"/>
      <w:r w:rsidRPr="0048047F">
        <w:lastRenderedPageBreak/>
        <w:t>用語の定義</w:t>
      </w:r>
      <w:bookmarkEnd w:id="26"/>
      <w:r w:rsidRPr="0048047F">
        <w:t xml:space="preserve"> </w:t>
      </w:r>
    </w:p>
    <w:p w:rsidR="00E828D4" w:rsidRPr="0048047F" w:rsidRDefault="00E828D4" w:rsidP="00E828D4">
      <w:pPr>
        <w:rPr>
          <w:rFonts w:ascii="Arial" w:hAnsi="Arial" w:cs="Arial"/>
          <w:sz w:val="18"/>
        </w:rPr>
      </w:pPr>
      <w:r w:rsidRPr="0048047F">
        <w:rPr>
          <w:rFonts w:ascii="Arial" w:hAnsi="Arial" w:cs="Arial"/>
          <w:b/>
          <w:sz w:val="18"/>
        </w:rPr>
        <w:t>頒布・配布コンプライアンス関連生成物</w:t>
      </w:r>
      <w:r w:rsidRPr="00C95AC3">
        <w:rPr>
          <w:rFonts w:ascii="Arial" w:hAnsi="Arial" w:cs="Arial"/>
          <w:sz w:val="18"/>
        </w:rPr>
        <w:t>－供給ソフトウェアとともに確認済みライセンスの提供が求められる生成物一式のことであり、以下を含むもの：著作権表示（</w:t>
      </w:r>
      <w:r w:rsidRPr="00C95AC3">
        <w:rPr>
          <w:rFonts w:ascii="Arial" w:hAnsi="Arial" w:cs="Arial"/>
          <w:sz w:val="18"/>
        </w:rPr>
        <w:t>Copyright notice</w:t>
      </w:r>
      <w:r w:rsidRPr="00C95AC3">
        <w:rPr>
          <w:rFonts w:ascii="Arial" w:hAnsi="Arial" w:cs="Arial"/>
          <w:sz w:val="18"/>
        </w:rPr>
        <w:t>）、ライセンスのコピー、修正内容の通知、帰属情報の通知、ソースコード、書面による申し入れなど</w:t>
      </w:r>
      <w:r w:rsidRPr="00C95AC3">
        <w:rPr>
          <w:rFonts w:ascii="Arial" w:hAnsi="Arial" w:cs="Arial"/>
          <w:sz w:val="18"/>
        </w:rPr>
        <w:t xml:space="preserve"> </w:t>
      </w:r>
    </w:p>
    <w:p w:rsidR="00E828D4" w:rsidRPr="00C95AC3" w:rsidRDefault="00E828D4" w:rsidP="00303832">
      <w:pPr>
        <w:spacing w:beforeLines="50" w:before="180"/>
        <w:rPr>
          <w:rFonts w:ascii="Arial" w:hAnsi="Arial" w:cs="Arial"/>
          <w:sz w:val="18"/>
        </w:rPr>
      </w:pPr>
      <w:r w:rsidRPr="0048047F">
        <w:rPr>
          <w:rFonts w:ascii="Arial" w:hAnsi="Arial" w:cs="Arial"/>
          <w:b/>
          <w:sz w:val="18"/>
        </w:rPr>
        <w:t>FOSS (</w:t>
      </w:r>
      <w:r w:rsidRPr="0048047F">
        <w:rPr>
          <w:rFonts w:ascii="Arial" w:hAnsi="Arial" w:cs="Arial"/>
          <w:b/>
          <w:sz w:val="18"/>
        </w:rPr>
        <w:t>フリー</w:t>
      </w:r>
      <w:r w:rsidRPr="0048047F">
        <w:rPr>
          <w:rFonts w:ascii="Arial" w:hAnsi="Arial" w:cs="Arial"/>
          <w:b/>
          <w:sz w:val="18"/>
        </w:rPr>
        <w:t>/</w:t>
      </w:r>
      <w:r w:rsidRPr="0048047F">
        <w:rPr>
          <w:rFonts w:ascii="Arial" w:hAnsi="Arial" w:cs="Arial"/>
          <w:b/>
          <w:sz w:val="18"/>
        </w:rPr>
        <w:t>オープンソース</w:t>
      </w:r>
      <w:r w:rsidRPr="0048047F">
        <w:rPr>
          <w:rFonts w:ascii="Arial" w:hAnsi="Arial" w:cs="Arial"/>
          <w:b/>
          <w:sz w:val="18"/>
        </w:rPr>
        <w:t xml:space="preserve"> </w:t>
      </w:r>
      <w:r w:rsidRPr="0048047F">
        <w:rPr>
          <w:rFonts w:ascii="Arial" w:hAnsi="Arial" w:cs="Arial"/>
          <w:b/>
          <w:sz w:val="18"/>
        </w:rPr>
        <w:t>ソフトウェア</w:t>
      </w:r>
      <w:r w:rsidRPr="0048047F">
        <w:rPr>
          <w:rFonts w:ascii="Arial" w:hAnsi="Arial" w:cs="Arial"/>
          <w:b/>
          <w:sz w:val="18"/>
        </w:rPr>
        <w:t>)</w:t>
      </w:r>
      <w:r w:rsidRPr="00C95AC3">
        <w:rPr>
          <w:rFonts w:ascii="Arial" w:hAnsi="Arial" w:cs="Arial"/>
          <w:sz w:val="18"/>
        </w:rPr>
        <w:t>－オープンソース</w:t>
      </w:r>
      <w:r w:rsidRPr="00C95AC3">
        <w:rPr>
          <w:rFonts w:ascii="Arial" w:hAnsi="Arial" w:cs="Arial"/>
          <w:sz w:val="18"/>
        </w:rPr>
        <w:t xml:space="preserve"> </w:t>
      </w:r>
      <w:del w:id="27" w:author="N" w:date="2017-03-21T07:53:00Z">
        <w:r w:rsidRPr="00C95AC3" w:rsidDel="006655F4">
          <w:rPr>
            <w:rFonts w:ascii="Arial" w:hAnsi="Arial" w:cs="Arial"/>
            <w:sz w:val="18"/>
          </w:rPr>
          <w:delText>イニシアティブ</w:delText>
        </w:r>
      </w:del>
      <w:ins w:id="28" w:author="N" w:date="2017-03-21T07:53:00Z">
        <w:r w:rsidR="006655F4" w:rsidRPr="00C95AC3">
          <w:rPr>
            <w:rFonts w:ascii="Arial" w:hAnsi="Arial" w:cs="Arial"/>
            <w:sz w:val="18"/>
          </w:rPr>
          <w:t>イニシアテ</w:t>
        </w:r>
        <w:r w:rsidR="006655F4">
          <w:rPr>
            <w:rFonts w:ascii="Arial" w:hAnsi="Arial" w:cs="Arial" w:hint="eastAsia"/>
            <w:sz w:val="18"/>
          </w:rPr>
          <w:t>チ</w:t>
        </w:r>
        <w:r w:rsidR="006655F4" w:rsidRPr="00C95AC3">
          <w:rPr>
            <w:rFonts w:ascii="Arial" w:hAnsi="Arial" w:cs="Arial"/>
            <w:sz w:val="18"/>
          </w:rPr>
          <w:t>ブ</w:t>
        </w:r>
      </w:ins>
      <w:r w:rsidRPr="00C95AC3">
        <w:rPr>
          <w:rFonts w:ascii="Arial" w:hAnsi="Arial" w:cs="Arial"/>
          <w:sz w:val="18"/>
        </w:rPr>
        <w:t>(OpenSource.org)</w:t>
      </w:r>
      <w:r w:rsidRPr="00C95AC3">
        <w:rPr>
          <w:rFonts w:ascii="Arial" w:hAnsi="Arial" w:cs="Arial"/>
          <w:sz w:val="18"/>
        </w:rPr>
        <w:t>によって発行されているオープンソースの定義、もしくはフリーソフトウェア</w:t>
      </w:r>
      <w:r w:rsidRPr="00C95AC3">
        <w:rPr>
          <w:rFonts w:ascii="Arial" w:hAnsi="Arial" w:cs="Arial"/>
          <w:sz w:val="18"/>
        </w:rPr>
        <w:t xml:space="preserve"> </w:t>
      </w:r>
      <w:r w:rsidRPr="00C95AC3">
        <w:rPr>
          <w:rFonts w:ascii="Arial" w:hAnsi="Arial" w:cs="Arial"/>
          <w:sz w:val="18"/>
        </w:rPr>
        <w:t>ファンデーションによって発行されているフリーソフトウェアの定義に該当するライセンス、もしくはそれに類似する</w:t>
      </w:r>
      <w:r w:rsidRPr="00C95AC3">
        <w:rPr>
          <w:rFonts w:ascii="Arial" w:hAnsi="Arial" w:cs="Arial"/>
          <w:sz w:val="18"/>
        </w:rPr>
        <w:t>1</w:t>
      </w:r>
      <w:r w:rsidRPr="00C95AC3">
        <w:rPr>
          <w:rFonts w:ascii="Arial" w:hAnsi="Arial" w:cs="Arial"/>
          <w:sz w:val="18"/>
        </w:rPr>
        <w:t>つ以上のライセンスに従うソフトウェアのこと</w:t>
      </w:r>
    </w:p>
    <w:p w:rsidR="00E828D4" w:rsidRPr="0048047F" w:rsidRDefault="00E828D4" w:rsidP="00303832">
      <w:pPr>
        <w:spacing w:beforeLines="50" w:before="180"/>
        <w:rPr>
          <w:rFonts w:ascii="Arial" w:hAnsi="Arial" w:cs="Arial"/>
          <w:sz w:val="18"/>
        </w:rPr>
      </w:pPr>
      <w:r w:rsidRPr="0048047F">
        <w:rPr>
          <w:rFonts w:ascii="Arial" w:hAnsi="Arial" w:cs="Arial"/>
          <w:b/>
          <w:sz w:val="18"/>
        </w:rPr>
        <w:t xml:space="preserve">FOSS </w:t>
      </w:r>
      <w:r w:rsidRPr="0048047F">
        <w:rPr>
          <w:rFonts w:ascii="Arial" w:hAnsi="Arial" w:cs="Arial"/>
          <w:b/>
          <w:sz w:val="18"/>
        </w:rPr>
        <w:t>窓口</w:t>
      </w:r>
      <w:r w:rsidRPr="00C95AC3">
        <w:rPr>
          <w:rFonts w:ascii="Arial" w:hAnsi="Arial" w:cs="Arial"/>
          <w:sz w:val="18"/>
        </w:rPr>
        <w:t>－外部からの</w:t>
      </w:r>
      <w:r w:rsidRPr="00C95AC3">
        <w:rPr>
          <w:rFonts w:ascii="Arial" w:hAnsi="Arial" w:cs="Arial"/>
          <w:sz w:val="18"/>
        </w:rPr>
        <w:t>FOSS</w:t>
      </w:r>
      <w:r w:rsidRPr="00C95AC3">
        <w:rPr>
          <w:rFonts w:ascii="Arial" w:hAnsi="Arial" w:cs="Arial"/>
          <w:sz w:val="18"/>
        </w:rPr>
        <w:t>に係る問合せを受け付ける、指名された人のこと確認済みライセンス－適切な方法に則り確認ができた</w:t>
      </w:r>
      <w:r w:rsidRPr="00C95AC3">
        <w:rPr>
          <w:rFonts w:ascii="Arial" w:hAnsi="Arial" w:cs="Arial"/>
          <w:sz w:val="18"/>
        </w:rPr>
        <w:t>FOSS</w:t>
      </w:r>
      <w:r w:rsidRPr="00C95AC3">
        <w:rPr>
          <w:rFonts w:ascii="Arial" w:hAnsi="Arial" w:cs="Arial"/>
          <w:sz w:val="18"/>
        </w:rPr>
        <w:t>ライセンスのこと</w:t>
      </w:r>
      <w:r w:rsidRPr="0048047F">
        <w:rPr>
          <w:rFonts w:ascii="Arial" w:hAnsi="Arial" w:cs="Arial"/>
          <w:sz w:val="18"/>
        </w:rPr>
        <w:t xml:space="preserve"> </w:t>
      </w:r>
    </w:p>
    <w:p w:rsidR="00E828D4" w:rsidRPr="0048047F" w:rsidRDefault="00E828D4" w:rsidP="00537FF1">
      <w:pPr>
        <w:spacing w:beforeLines="50" w:before="180"/>
        <w:rPr>
          <w:rFonts w:ascii="Arial" w:hAnsi="Arial" w:cs="Arial"/>
          <w:sz w:val="18"/>
        </w:rPr>
      </w:pPr>
      <w:r w:rsidRPr="0048047F">
        <w:rPr>
          <w:rFonts w:ascii="Arial" w:hAnsi="Arial" w:cs="Arial"/>
          <w:b/>
          <w:sz w:val="18"/>
        </w:rPr>
        <w:t>OpenChain</w:t>
      </w:r>
      <w:r w:rsidRPr="0048047F">
        <w:rPr>
          <w:rFonts w:ascii="Arial" w:hAnsi="Arial" w:cs="Arial"/>
          <w:b/>
          <w:sz w:val="18"/>
        </w:rPr>
        <w:t>準拠</w:t>
      </w:r>
      <w:r w:rsidRPr="00C95AC3">
        <w:rPr>
          <w:rFonts w:ascii="Arial" w:hAnsi="Arial" w:cs="Arial"/>
          <w:sz w:val="18"/>
        </w:rPr>
        <w:t>－本仕様書のすべての要件を満たすプログラムのこと</w:t>
      </w:r>
      <w:r w:rsidRPr="0048047F">
        <w:rPr>
          <w:rFonts w:ascii="Arial" w:hAnsi="Arial" w:cs="Arial"/>
          <w:sz w:val="18"/>
        </w:rPr>
        <w:t xml:space="preserve"> </w:t>
      </w:r>
    </w:p>
    <w:p w:rsidR="00E828D4" w:rsidRPr="0048047F" w:rsidRDefault="00E828D4" w:rsidP="00C95AC3">
      <w:pPr>
        <w:spacing w:beforeLines="50" w:before="180"/>
        <w:rPr>
          <w:rFonts w:ascii="Arial" w:hAnsi="Arial" w:cs="Arial"/>
          <w:sz w:val="18"/>
        </w:rPr>
      </w:pPr>
      <w:r w:rsidRPr="00C95AC3">
        <w:rPr>
          <w:rFonts w:ascii="Arial" w:hAnsi="Arial" w:cs="Arial"/>
          <w:b/>
          <w:sz w:val="18"/>
        </w:rPr>
        <w:t>ソフトウェア</w:t>
      </w:r>
      <w:r w:rsidRPr="00C95AC3">
        <w:rPr>
          <w:rFonts w:ascii="Arial" w:hAnsi="Arial" w:cs="Arial"/>
          <w:b/>
          <w:sz w:val="18"/>
        </w:rPr>
        <w:t xml:space="preserve"> </w:t>
      </w:r>
      <w:r w:rsidRPr="00C95AC3">
        <w:rPr>
          <w:rFonts w:ascii="Arial" w:hAnsi="Arial" w:cs="Arial"/>
          <w:b/>
          <w:sz w:val="18"/>
        </w:rPr>
        <w:t>スタッフ</w:t>
      </w:r>
      <w:r w:rsidRPr="0048047F">
        <w:rPr>
          <w:rFonts w:ascii="Arial" w:hAnsi="Arial" w:cs="Arial"/>
          <w:sz w:val="18"/>
        </w:rPr>
        <w:t>－提供されるソフトウェアを作り出し、コントリビュートし、もしくはそれを使えるようにするために責任をもつ、あらゆる従業員や契約者のこと。組織によっては、ソフトウェア開発者、リリースエンジニア、品質管理技術者、プロダクトマーケティング担当者やプロダクト管理者が含まれる場合がありますが、この限りではありません</w:t>
      </w:r>
      <w:r w:rsidRPr="0048047F">
        <w:rPr>
          <w:rFonts w:ascii="Arial" w:hAnsi="Arial" w:cs="Arial"/>
          <w:sz w:val="18"/>
        </w:rPr>
        <w:t xml:space="preserve"> </w:t>
      </w:r>
    </w:p>
    <w:p w:rsidR="00E828D4" w:rsidRPr="0048047F" w:rsidRDefault="00E828D4" w:rsidP="00303832">
      <w:pPr>
        <w:spacing w:beforeLines="50" w:before="180"/>
        <w:rPr>
          <w:rFonts w:ascii="Arial" w:hAnsi="Arial" w:cs="Arial"/>
          <w:sz w:val="18"/>
        </w:rPr>
      </w:pPr>
      <w:r w:rsidRPr="0048047F">
        <w:rPr>
          <w:rFonts w:ascii="Arial" w:hAnsi="Arial" w:cs="Arial"/>
          <w:b/>
          <w:sz w:val="18"/>
        </w:rPr>
        <w:t xml:space="preserve">SPDX </w:t>
      </w:r>
      <w:r w:rsidRPr="0048047F">
        <w:rPr>
          <w:rFonts w:ascii="Arial" w:hAnsi="Arial" w:cs="Arial"/>
          <w:b/>
          <w:sz w:val="18"/>
        </w:rPr>
        <w:t>もしくは</w:t>
      </w:r>
      <w:r w:rsidRPr="0048047F">
        <w:rPr>
          <w:rFonts w:ascii="Arial" w:hAnsi="Arial" w:cs="Arial"/>
          <w:b/>
          <w:sz w:val="18"/>
        </w:rPr>
        <w:t>Software Package Data Exchange</w:t>
      </w:r>
      <w:r w:rsidRPr="00C95AC3">
        <w:rPr>
          <w:rFonts w:ascii="Arial" w:hAnsi="Arial" w:cs="Arial"/>
          <w:sz w:val="18"/>
        </w:rPr>
        <w:t>－</w:t>
      </w:r>
      <w:r w:rsidRPr="00C95AC3">
        <w:rPr>
          <w:rFonts w:ascii="Arial" w:hAnsi="Arial" w:cs="Arial"/>
          <w:sz w:val="18"/>
        </w:rPr>
        <w:t>SPDX</w:t>
      </w:r>
      <w:r w:rsidRPr="00C95AC3">
        <w:rPr>
          <w:rFonts w:ascii="Arial" w:hAnsi="Arial" w:cs="Arial"/>
          <w:sz w:val="18"/>
        </w:rPr>
        <w:t>ワーキンググループによって作られた、ライセンスや著作権情報をやり取りすることを目的としたフォーマット標準のこと。</w:t>
      </w:r>
      <w:r w:rsidRPr="00C95AC3">
        <w:rPr>
          <w:rFonts w:ascii="Arial" w:hAnsi="Arial" w:cs="Arial"/>
          <w:sz w:val="18"/>
        </w:rPr>
        <w:t>SPDX</w:t>
      </w:r>
      <w:r w:rsidRPr="00C95AC3">
        <w:rPr>
          <w:rFonts w:ascii="Arial" w:hAnsi="Arial" w:cs="Arial"/>
          <w:sz w:val="18"/>
        </w:rPr>
        <w:t>については</w:t>
      </w:r>
      <w:r w:rsidRPr="00C95AC3">
        <w:rPr>
          <w:rFonts w:ascii="Arial" w:hAnsi="Arial" w:cs="Arial"/>
          <w:sz w:val="18"/>
        </w:rPr>
        <w:t>ww.spdx.org</w:t>
      </w:r>
      <w:r w:rsidRPr="00C95AC3">
        <w:rPr>
          <w:rFonts w:ascii="Arial" w:hAnsi="Arial" w:cs="Arial"/>
          <w:sz w:val="18"/>
        </w:rPr>
        <w:t>にその仕様が記載されています</w:t>
      </w:r>
      <w:r w:rsidRPr="00C95AC3">
        <w:rPr>
          <w:rFonts w:ascii="Arial" w:hAnsi="Arial" w:cs="Arial"/>
          <w:sz w:val="18"/>
        </w:rPr>
        <w:t xml:space="preserve"> </w:t>
      </w:r>
    </w:p>
    <w:p w:rsidR="00E828D4" w:rsidRPr="0048047F" w:rsidRDefault="00E828D4" w:rsidP="00E84261">
      <w:pPr>
        <w:spacing w:beforeLines="50" w:before="180"/>
        <w:rPr>
          <w:rFonts w:ascii="Arial" w:hAnsi="Arial" w:cs="Arial"/>
          <w:sz w:val="18"/>
        </w:rPr>
      </w:pPr>
      <w:r w:rsidRPr="0048047F">
        <w:rPr>
          <w:rFonts w:ascii="Arial" w:hAnsi="Arial" w:cs="Arial"/>
          <w:b/>
          <w:sz w:val="18"/>
        </w:rPr>
        <w:t>供給ソフトウェア</w:t>
      </w:r>
      <w:r w:rsidRPr="00C95AC3">
        <w:rPr>
          <w:rFonts w:ascii="Arial" w:hAnsi="Arial" w:cs="Arial"/>
          <w:sz w:val="18"/>
        </w:rPr>
        <w:t>－組織が第三者に対し提供するソフトウェアのこと</w:t>
      </w:r>
      <w:r w:rsidRPr="0048047F">
        <w:rPr>
          <w:rFonts w:ascii="Arial" w:hAnsi="Arial" w:cs="Arial"/>
          <w:sz w:val="18"/>
        </w:rPr>
        <w:t xml:space="preserve"> </w:t>
      </w:r>
    </w:p>
    <w:p w:rsidR="00E84261" w:rsidRPr="0048047F" w:rsidRDefault="00E828D4" w:rsidP="00E84261">
      <w:pPr>
        <w:spacing w:beforeLines="50" w:before="180"/>
        <w:rPr>
          <w:rFonts w:ascii="Arial" w:hAnsi="Arial" w:cs="Arial"/>
          <w:sz w:val="18"/>
        </w:rPr>
      </w:pPr>
      <w:r w:rsidRPr="0048047F">
        <w:rPr>
          <w:rFonts w:ascii="Arial" w:hAnsi="Arial" w:cs="Arial"/>
          <w:b/>
          <w:sz w:val="18"/>
        </w:rPr>
        <w:t>証跡</w:t>
      </w:r>
      <w:r w:rsidRPr="00C95AC3">
        <w:rPr>
          <w:rFonts w:ascii="Arial" w:hAnsi="Arial" w:cs="Arial"/>
          <w:sz w:val="18"/>
        </w:rPr>
        <w:t>－与えられた要件が満足しているとみなされるために存在しなければならない確証のこと</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4261" w:rsidP="00D20446">
      <w:pPr>
        <w:pStyle w:val="1"/>
      </w:pPr>
      <w:bookmarkStart w:id="29" w:name="_Toc476563266"/>
      <w:r w:rsidRPr="0048047F">
        <w:lastRenderedPageBreak/>
        <w:t>満たすべき要件</w:t>
      </w:r>
      <w:bookmarkEnd w:id="29"/>
    </w:p>
    <w:p w:rsidR="00E828D4" w:rsidRPr="0048047F" w:rsidRDefault="00E828D4" w:rsidP="00CC1B4F">
      <w:pPr>
        <w:pStyle w:val="2"/>
        <w:rPr>
          <w:rFonts w:ascii="Arial" w:hAnsi="Arial" w:cs="Arial"/>
          <w:sz w:val="20"/>
        </w:rPr>
      </w:pPr>
      <w:bookmarkStart w:id="30" w:name="_Toc476563267"/>
      <w:r w:rsidRPr="0048047F">
        <w:rPr>
          <w:rFonts w:ascii="Arial" w:hAnsi="Arial" w:cs="Arial"/>
          <w:sz w:val="20"/>
        </w:rPr>
        <w:t>G1: FOSS</w:t>
      </w:r>
      <w:r w:rsidRPr="0048047F">
        <w:rPr>
          <w:rFonts w:ascii="Arial" w:hAnsi="Arial" w:cs="Arial"/>
          <w:sz w:val="20"/>
        </w:rPr>
        <w:t>に係る責任を理解している</w:t>
      </w:r>
      <w:bookmarkEnd w:id="30"/>
      <w:r w:rsidRPr="0048047F">
        <w:rPr>
          <w:rFonts w:ascii="Arial" w:hAnsi="Arial" w:cs="Arial"/>
          <w:sz w:val="20"/>
        </w:rPr>
        <w:t xml:space="preserve"> </w:t>
      </w:r>
    </w:p>
    <w:p w:rsidR="00E828D4" w:rsidRPr="008C4E55" w:rsidRDefault="00E828D4" w:rsidP="008C4E55">
      <w:pPr>
        <w:ind w:left="425" w:hangingChars="235" w:hanging="425"/>
        <w:rPr>
          <w:rFonts w:ascii="Arial" w:hAnsi="Arial" w:cs="Arial"/>
          <w:b/>
          <w:sz w:val="18"/>
        </w:rPr>
      </w:pPr>
      <w:r w:rsidRPr="008C4E55">
        <w:rPr>
          <w:rFonts w:ascii="Arial" w:hAnsi="Arial" w:cs="Arial"/>
          <w:b/>
          <w:sz w:val="18"/>
        </w:rPr>
        <w:t>1.1</w:t>
      </w:r>
      <w:r w:rsidRPr="008C4E55">
        <w:rPr>
          <w:rFonts w:ascii="Arial" w:hAnsi="Arial" w:cs="Arial"/>
          <w:b/>
          <w:sz w:val="18"/>
        </w:rPr>
        <w:t>供給ソフトウェアの頒布について</w:t>
      </w:r>
      <w:r w:rsidRPr="008C4E55">
        <w:rPr>
          <w:rFonts w:ascii="Arial" w:hAnsi="Arial" w:cs="Arial"/>
          <w:b/>
          <w:sz w:val="18"/>
        </w:rPr>
        <w:t>FOSS</w:t>
      </w:r>
      <w:r w:rsidRPr="008C4E55">
        <w:rPr>
          <w:rFonts w:ascii="Arial" w:hAnsi="Arial" w:cs="Arial"/>
          <w:b/>
          <w:sz w:val="18"/>
        </w:rPr>
        <w:t>ライセンスコンプライアンスを統制する</w:t>
      </w:r>
      <w:r w:rsidRPr="008C4E55">
        <w:rPr>
          <w:rFonts w:ascii="Arial" w:hAnsi="Arial" w:cs="Arial"/>
          <w:b/>
          <w:sz w:val="18"/>
        </w:rPr>
        <w:t>FOSS</w:t>
      </w:r>
      <w:r w:rsidRPr="008C4E55">
        <w:rPr>
          <w:rFonts w:ascii="Arial" w:hAnsi="Arial" w:cs="Arial"/>
          <w:b/>
          <w:sz w:val="18"/>
        </w:rPr>
        <w:t>ポリシーが書面として存在し、それが最低でも組織内に周知されていること</w:t>
      </w:r>
      <w:r w:rsidRPr="008C4E55">
        <w:rPr>
          <w:rFonts w:ascii="Arial" w:hAnsi="Arial" w:cs="Arial"/>
          <w:b/>
          <w:sz w:val="18"/>
        </w:rPr>
        <w:t xml:space="preserve"> </w:t>
      </w:r>
    </w:p>
    <w:p w:rsidR="00E828D4" w:rsidRPr="0048047F" w:rsidRDefault="00E828D4" w:rsidP="008C4E55">
      <w:pPr>
        <w:spacing w:beforeLines="50" w:before="180"/>
        <w:ind w:leftChars="202" w:left="424"/>
        <w:rPr>
          <w:rFonts w:ascii="Arial" w:hAnsi="Arial" w:cs="Arial"/>
          <w:b/>
          <w:sz w:val="18"/>
        </w:rPr>
      </w:pPr>
      <w:r w:rsidRPr="0048047F">
        <w:rPr>
          <w:rFonts w:ascii="Arial" w:hAnsi="Arial" w:cs="Arial"/>
          <w:b/>
          <w:sz w:val="18"/>
        </w:rPr>
        <w:t>証跡：</w:t>
      </w:r>
      <w:r w:rsidRPr="0048047F">
        <w:rPr>
          <w:rFonts w:ascii="Arial" w:hAnsi="Arial" w:cs="Arial"/>
          <w:b/>
          <w:sz w:val="18"/>
        </w:rPr>
        <w:t xml:space="preserve">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1.1.1 </w:t>
      </w:r>
      <w:r w:rsidRPr="0048047F">
        <w:rPr>
          <w:rFonts w:ascii="Arial" w:hAnsi="Arial" w:cs="Arial"/>
          <w:sz w:val="18"/>
        </w:rPr>
        <w:t>文書化された</w:t>
      </w:r>
      <w:r w:rsidRPr="0048047F">
        <w:rPr>
          <w:rFonts w:ascii="Arial" w:hAnsi="Arial" w:cs="Arial"/>
          <w:sz w:val="18"/>
        </w:rPr>
        <w:t xml:space="preserve">FOSS </w:t>
      </w:r>
      <w:r w:rsidRPr="0048047F">
        <w:rPr>
          <w:rFonts w:ascii="Arial" w:hAnsi="Arial" w:cs="Arial"/>
          <w:sz w:val="18"/>
        </w:rPr>
        <w:t>ポリシーの存在</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1.1.2 FOSS</w:t>
      </w:r>
      <w:r w:rsidRPr="0048047F">
        <w:rPr>
          <w:rFonts w:ascii="Arial" w:hAnsi="Arial" w:cs="Arial"/>
          <w:sz w:val="18"/>
        </w:rPr>
        <w:t>ポリシーの存在をすべてのソフトウェアスタッフが</w:t>
      </w:r>
      <w:del w:id="31" w:author="N" w:date="2017-03-21T07:52:00Z">
        <w:r w:rsidRPr="0048047F" w:rsidDel="006655F4">
          <w:rPr>
            <w:rFonts w:ascii="Arial" w:hAnsi="Arial" w:cs="Arial"/>
            <w:sz w:val="18"/>
          </w:rPr>
          <w:delText>を</w:delText>
        </w:r>
      </w:del>
      <w:r w:rsidRPr="0048047F">
        <w:rPr>
          <w:rFonts w:ascii="Arial" w:hAnsi="Arial" w:cs="Arial"/>
          <w:sz w:val="18"/>
        </w:rPr>
        <w:t>知ることができる、文書化された手続きの存在</w:t>
      </w:r>
      <w:r w:rsidRPr="0048047F">
        <w:rPr>
          <w:rFonts w:ascii="Arial" w:hAnsi="Arial" w:cs="Arial"/>
          <w:sz w:val="18"/>
        </w:rPr>
        <w:t xml:space="preserve"> </w:t>
      </w:r>
    </w:p>
    <w:p w:rsidR="00E828D4" w:rsidRPr="0048047F" w:rsidRDefault="00E828D4" w:rsidP="003C2FE6">
      <w:pPr>
        <w:ind w:leftChars="202" w:left="424"/>
        <w:rPr>
          <w:rFonts w:ascii="Arial" w:hAnsi="Arial" w:cs="Arial"/>
          <w:b/>
          <w:sz w:val="18"/>
        </w:rPr>
      </w:pPr>
      <w:r w:rsidRPr="0048047F">
        <w:rPr>
          <w:rFonts w:ascii="Arial" w:hAnsi="Arial" w:cs="Arial"/>
          <w:b/>
          <w:sz w:val="18"/>
        </w:rPr>
        <w:t>論拠</w:t>
      </w:r>
      <w:r w:rsidRPr="0048047F">
        <w:rPr>
          <w:rFonts w:ascii="Arial" w:hAnsi="Arial" w:cs="Arial"/>
          <w:b/>
          <w:sz w:val="18"/>
        </w:rPr>
        <w:t xml:space="preserve">: </w:t>
      </w:r>
    </w:p>
    <w:p w:rsidR="00E828D4" w:rsidRPr="0048047F" w:rsidRDefault="00E828D4" w:rsidP="003C2FE6">
      <w:pPr>
        <w:ind w:leftChars="202" w:left="424"/>
        <w:rPr>
          <w:rFonts w:ascii="Arial" w:hAnsi="Arial" w:cs="Arial"/>
          <w:sz w:val="18"/>
        </w:rPr>
      </w:pPr>
      <w:r w:rsidRPr="0048047F">
        <w:rPr>
          <w:rFonts w:ascii="Arial" w:hAnsi="Arial" w:cs="Arial"/>
          <w:sz w:val="18"/>
        </w:rPr>
        <w:t>本要件により</w:t>
      </w:r>
      <w:r w:rsidRPr="0048047F">
        <w:rPr>
          <w:rFonts w:ascii="Arial" w:hAnsi="Arial" w:cs="Arial"/>
          <w:sz w:val="18"/>
        </w:rPr>
        <w:t>FOSS</w:t>
      </w:r>
      <w:r w:rsidRPr="0048047F">
        <w:rPr>
          <w:rFonts w:ascii="Arial" w:hAnsi="Arial" w:cs="Arial"/>
          <w:sz w:val="18"/>
        </w:rPr>
        <w:t>ポリシーを作成・記録するステップが取られ、ソフトウェアスタッフへ</w:t>
      </w:r>
      <w:r w:rsidRPr="0048047F">
        <w:rPr>
          <w:rFonts w:ascii="Arial" w:hAnsi="Arial" w:cs="Arial"/>
          <w:sz w:val="18"/>
        </w:rPr>
        <w:t>FOSS</w:t>
      </w:r>
      <w:r w:rsidRPr="0048047F">
        <w:rPr>
          <w:rFonts w:ascii="Arial" w:hAnsi="Arial" w:cs="Arial"/>
          <w:sz w:val="18"/>
        </w:rPr>
        <w:t>ポリシーの存在を周知することを確実にします。この</w:t>
      </w:r>
      <w:r w:rsidRPr="0048047F">
        <w:rPr>
          <w:rFonts w:ascii="Arial" w:hAnsi="Arial" w:cs="Arial"/>
          <w:sz w:val="18"/>
        </w:rPr>
        <w:t>FOSS</w:t>
      </w:r>
      <w:r w:rsidRPr="0048047F">
        <w:rPr>
          <w:rFonts w:ascii="Arial" w:hAnsi="Arial" w:cs="Arial"/>
          <w:sz w:val="18"/>
        </w:rPr>
        <w:t>ポリシーに含まれるべき内容について、ここでの要件としては提示されていませんが、他の節では提示されている場合があります。</w:t>
      </w:r>
      <w:r w:rsidRPr="0048047F">
        <w:rPr>
          <w:rFonts w:ascii="Arial" w:hAnsi="Arial" w:cs="Arial"/>
          <w:sz w:val="18"/>
        </w:rPr>
        <w:t xml:space="preserve"> </w:t>
      </w:r>
    </w:p>
    <w:p w:rsidR="00E828D4" w:rsidRPr="0048047F" w:rsidRDefault="00E828D4" w:rsidP="0048047F">
      <w:pPr>
        <w:spacing w:beforeLines="50" w:before="180"/>
        <w:rPr>
          <w:rFonts w:ascii="Arial" w:hAnsi="Arial" w:cs="Arial"/>
          <w:b/>
          <w:sz w:val="18"/>
        </w:rPr>
      </w:pPr>
      <w:r w:rsidRPr="0048047F">
        <w:rPr>
          <w:rFonts w:ascii="Arial" w:hAnsi="Arial" w:cs="Arial"/>
          <w:b/>
          <w:sz w:val="18"/>
        </w:rPr>
        <w:t xml:space="preserve">1.2 </w:t>
      </w:r>
      <w:r w:rsidRPr="0048047F">
        <w:rPr>
          <w:rFonts w:ascii="Arial" w:hAnsi="Arial" w:cs="Arial"/>
          <w:b/>
          <w:sz w:val="18"/>
        </w:rPr>
        <w:t>ソフトウェア</w:t>
      </w:r>
      <w:r w:rsidRPr="0048047F">
        <w:rPr>
          <w:rFonts w:ascii="Arial" w:hAnsi="Arial" w:cs="Arial"/>
          <w:b/>
          <w:sz w:val="18"/>
        </w:rPr>
        <w:t xml:space="preserve"> </w:t>
      </w:r>
      <w:r w:rsidRPr="0048047F">
        <w:rPr>
          <w:rFonts w:ascii="Arial" w:hAnsi="Arial" w:cs="Arial"/>
          <w:b/>
          <w:sz w:val="18"/>
        </w:rPr>
        <w:t>スタッフ向けの受講必須の最低でも以下に示すトピックを含んだトレーニングが存在し：</w:t>
      </w:r>
      <w:r w:rsidRPr="0048047F">
        <w:rPr>
          <w:rFonts w:ascii="Arial" w:hAnsi="Arial" w:cs="Arial"/>
          <w:b/>
          <w:sz w:val="18"/>
        </w:rPr>
        <w:t xml:space="preserve"> </w:t>
      </w:r>
    </w:p>
    <w:p w:rsidR="00E828D4" w:rsidRPr="0048047F" w:rsidRDefault="00E828D4" w:rsidP="003C2FE6">
      <w:pPr>
        <w:pStyle w:val="a3"/>
        <w:numPr>
          <w:ilvl w:val="0"/>
          <w:numId w:val="2"/>
        </w:numPr>
        <w:ind w:leftChars="0" w:left="851"/>
        <w:rPr>
          <w:rFonts w:ascii="Arial" w:hAnsi="Arial" w:cs="Arial"/>
          <w:b/>
          <w:sz w:val="18"/>
        </w:rPr>
      </w:pPr>
      <w:r w:rsidRPr="0048047F">
        <w:rPr>
          <w:rFonts w:ascii="Arial" w:hAnsi="Arial" w:cs="Arial"/>
          <w:b/>
          <w:sz w:val="18"/>
        </w:rPr>
        <w:t>そのトレーニングが最低でも以下に示すトピックを含んでいること：</w:t>
      </w:r>
      <w:r w:rsidRPr="0048047F">
        <w:rPr>
          <w:rFonts w:ascii="Arial" w:hAnsi="Arial" w:cs="Arial"/>
          <w:b/>
          <w:sz w:val="18"/>
        </w:rPr>
        <w:t xml:space="preserve">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 FOSS</w:t>
      </w:r>
      <w:r w:rsidRPr="0048047F">
        <w:rPr>
          <w:rFonts w:ascii="Arial" w:hAnsi="Arial" w:cs="Arial"/>
          <w:b/>
          <w:sz w:val="18"/>
        </w:rPr>
        <w:t>ポリシーおよびその写しがどこで見つけられるか；</w:t>
      </w:r>
      <w:r w:rsidRPr="0048047F">
        <w:rPr>
          <w:rFonts w:ascii="Arial" w:hAnsi="Arial" w:cs="Arial"/>
          <w:b/>
          <w:sz w:val="18"/>
        </w:rPr>
        <w:t xml:space="preserve">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 FOSS</w:t>
      </w:r>
      <w:r w:rsidRPr="0048047F">
        <w:rPr>
          <w:rFonts w:ascii="Arial" w:hAnsi="Arial" w:cs="Arial"/>
          <w:b/>
          <w:sz w:val="18"/>
        </w:rPr>
        <w:t>および</w:t>
      </w:r>
      <w:r w:rsidRPr="0048047F">
        <w:rPr>
          <w:rFonts w:ascii="Arial" w:hAnsi="Arial" w:cs="Arial"/>
          <w:b/>
          <w:sz w:val="18"/>
        </w:rPr>
        <w:t>FOSS</w:t>
      </w:r>
      <w:r w:rsidRPr="0048047F">
        <w:rPr>
          <w:rFonts w:ascii="Arial" w:hAnsi="Arial" w:cs="Arial"/>
          <w:b/>
          <w:sz w:val="18"/>
        </w:rPr>
        <w:t>ライセンスに付随する知的財産権関連法令の基礎；</w:t>
      </w:r>
      <w:r w:rsidRPr="0048047F">
        <w:rPr>
          <w:rFonts w:ascii="Arial" w:hAnsi="Arial" w:cs="Arial"/>
          <w:b/>
          <w:sz w:val="18"/>
        </w:rPr>
        <w:t xml:space="preserve">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 FOSS</w:t>
      </w:r>
      <w:r w:rsidRPr="0048047F">
        <w:rPr>
          <w:rFonts w:ascii="Arial" w:hAnsi="Arial" w:cs="Arial"/>
          <w:b/>
          <w:sz w:val="18"/>
        </w:rPr>
        <w:t>ライセンス供与の概念（コピーレフトおよびパーミッシブなライセンスの概念を含む）；</w:t>
      </w:r>
      <w:r w:rsidRPr="0048047F">
        <w:rPr>
          <w:rFonts w:ascii="Arial" w:hAnsi="Arial" w:cs="Arial"/>
          <w:b/>
          <w:sz w:val="18"/>
        </w:rPr>
        <w:t xml:space="preserve">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 FOSS</w:t>
      </w:r>
      <w:r w:rsidRPr="0048047F">
        <w:rPr>
          <w:rFonts w:ascii="Arial" w:hAnsi="Arial" w:cs="Arial"/>
          <w:b/>
          <w:sz w:val="18"/>
        </w:rPr>
        <w:t>プロジェクトのライセンス供与のモデル；</w:t>
      </w:r>
      <w:r w:rsidRPr="0048047F">
        <w:rPr>
          <w:rFonts w:ascii="Arial" w:hAnsi="Arial" w:cs="Arial"/>
          <w:b/>
          <w:sz w:val="18"/>
        </w:rPr>
        <w:t xml:space="preserve"> </w:t>
      </w:r>
    </w:p>
    <w:p w:rsidR="00E828D4" w:rsidRPr="0048047F" w:rsidRDefault="00E828D4" w:rsidP="00E828D4">
      <w:pPr>
        <w:pStyle w:val="a3"/>
        <w:numPr>
          <w:ilvl w:val="0"/>
          <w:numId w:val="3"/>
        </w:numPr>
        <w:ind w:leftChars="0" w:left="851"/>
        <w:rPr>
          <w:rFonts w:ascii="Arial" w:hAnsi="Arial" w:cs="Arial"/>
          <w:b/>
          <w:sz w:val="18"/>
        </w:rPr>
      </w:pPr>
      <w:r w:rsidRPr="0048047F">
        <w:rPr>
          <w:rFonts w:ascii="Arial" w:hAnsi="Arial" w:cs="Arial"/>
          <w:b/>
          <w:sz w:val="18"/>
        </w:rPr>
        <w:t xml:space="preserve"> </w:t>
      </w:r>
      <w:r w:rsidRPr="0048047F">
        <w:rPr>
          <w:rFonts w:ascii="Arial" w:hAnsi="Arial" w:cs="Arial"/>
          <w:b/>
          <w:sz w:val="18"/>
        </w:rPr>
        <w:t>ソフトウェアスタッフの役割、全体としての</w:t>
      </w:r>
      <w:r w:rsidRPr="0048047F">
        <w:rPr>
          <w:rFonts w:ascii="Arial" w:hAnsi="Arial" w:cs="Arial"/>
          <w:b/>
          <w:sz w:val="18"/>
        </w:rPr>
        <w:t>FOSS</w:t>
      </w:r>
      <w:r w:rsidRPr="0048047F">
        <w:rPr>
          <w:rFonts w:ascii="Arial" w:hAnsi="Arial" w:cs="Arial"/>
          <w:b/>
          <w:sz w:val="18"/>
        </w:rPr>
        <w:t>ポリシーや具体的な</w:t>
      </w:r>
      <w:r w:rsidRPr="0048047F">
        <w:rPr>
          <w:rFonts w:ascii="Arial" w:hAnsi="Arial" w:cs="Arial"/>
          <w:b/>
          <w:sz w:val="18"/>
        </w:rPr>
        <w:t>FOSS</w:t>
      </w:r>
      <w:r w:rsidRPr="0048047F">
        <w:rPr>
          <w:rFonts w:ascii="Arial" w:hAnsi="Arial" w:cs="Arial"/>
          <w:b/>
          <w:sz w:val="18"/>
        </w:rPr>
        <w:t>コンプライアンスに付随する責任および；</w:t>
      </w:r>
      <w:r w:rsidRPr="0048047F">
        <w:rPr>
          <w:rFonts w:ascii="Arial" w:hAnsi="Arial" w:cs="Arial"/>
          <w:b/>
          <w:sz w:val="18"/>
        </w:rPr>
        <w:t xml:space="preserve"> </w:t>
      </w:r>
    </w:p>
    <w:p w:rsidR="00E828D4" w:rsidRPr="0048047F" w:rsidRDefault="00E828D4" w:rsidP="00E828D4">
      <w:pPr>
        <w:pStyle w:val="a3"/>
        <w:numPr>
          <w:ilvl w:val="0"/>
          <w:numId w:val="3"/>
        </w:numPr>
        <w:ind w:leftChars="0" w:left="851"/>
        <w:rPr>
          <w:rFonts w:ascii="Arial" w:hAnsi="Arial" w:cs="Arial"/>
          <w:b/>
          <w:sz w:val="18"/>
        </w:rPr>
      </w:pPr>
      <w:r w:rsidRPr="0048047F">
        <w:rPr>
          <w:rFonts w:ascii="Arial" w:hAnsi="Arial" w:cs="Arial"/>
          <w:b/>
          <w:sz w:val="18"/>
        </w:rPr>
        <w:t xml:space="preserve"> </w:t>
      </w:r>
      <w:r w:rsidRPr="0048047F">
        <w:rPr>
          <w:rFonts w:ascii="Arial" w:hAnsi="Arial" w:cs="Arial"/>
          <w:b/>
          <w:sz w:val="18"/>
        </w:rPr>
        <w:t>提供されるソフトウェアの</w:t>
      </w:r>
      <w:r w:rsidRPr="0048047F">
        <w:rPr>
          <w:rFonts w:ascii="Arial" w:hAnsi="Arial" w:cs="Arial"/>
          <w:b/>
          <w:sz w:val="18"/>
        </w:rPr>
        <w:t>FOSS</w:t>
      </w:r>
      <w:r w:rsidRPr="0048047F">
        <w:rPr>
          <w:rFonts w:ascii="Arial" w:hAnsi="Arial" w:cs="Arial"/>
          <w:b/>
          <w:sz w:val="18"/>
        </w:rPr>
        <w:t>コンポーネントを確認、記録、もしくは追跡するためのプロセス</w:t>
      </w:r>
      <w:r w:rsidRPr="0048047F">
        <w:rPr>
          <w:rFonts w:ascii="Arial" w:hAnsi="Arial" w:cs="Arial"/>
          <w:b/>
          <w:sz w:val="18"/>
        </w:rPr>
        <w:t xml:space="preserve"> </w:t>
      </w:r>
    </w:p>
    <w:p w:rsidR="00E828D4" w:rsidRPr="00C95AC3" w:rsidRDefault="00E828D4" w:rsidP="003C2FE6">
      <w:pPr>
        <w:pStyle w:val="a3"/>
        <w:numPr>
          <w:ilvl w:val="0"/>
          <w:numId w:val="2"/>
        </w:numPr>
        <w:ind w:leftChars="0" w:left="851"/>
        <w:rPr>
          <w:rFonts w:ascii="Arial" w:hAnsi="Arial" w:cs="Arial"/>
          <w:b/>
          <w:sz w:val="18"/>
        </w:rPr>
      </w:pPr>
      <w:r w:rsidRPr="0048047F">
        <w:rPr>
          <w:rFonts w:ascii="Arial" w:hAnsi="Arial" w:cs="Arial"/>
          <w:sz w:val="18"/>
        </w:rPr>
        <w:t xml:space="preserve"> </w:t>
      </w:r>
      <w:r w:rsidRPr="00C95AC3">
        <w:rPr>
          <w:rFonts w:ascii="Arial" w:hAnsi="Arial" w:cs="Arial"/>
          <w:b/>
          <w:sz w:val="18"/>
        </w:rPr>
        <w:t>ソフトウェアスタッフは</w:t>
      </w:r>
      <w:r w:rsidRPr="00C95AC3">
        <w:rPr>
          <w:rFonts w:ascii="Arial" w:hAnsi="Arial" w:cs="Arial"/>
          <w:b/>
          <w:sz w:val="18"/>
        </w:rPr>
        <w:t>FOSS</w:t>
      </w:r>
      <w:r w:rsidRPr="00C95AC3">
        <w:rPr>
          <w:rFonts w:ascii="Arial" w:hAnsi="Arial" w:cs="Arial"/>
          <w:b/>
          <w:sz w:val="18"/>
        </w:rPr>
        <w:t>トレーニングを（現状に即すとみなされるように）少なくとも直近</w:t>
      </w:r>
      <w:r w:rsidRPr="00C95AC3">
        <w:rPr>
          <w:rFonts w:ascii="Arial" w:hAnsi="Arial" w:cs="Arial"/>
          <w:b/>
          <w:sz w:val="18"/>
        </w:rPr>
        <w:t>24</w:t>
      </w:r>
      <w:r w:rsidRPr="00C95AC3">
        <w:rPr>
          <w:rFonts w:ascii="Arial" w:hAnsi="Arial" w:cs="Arial"/>
          <w:b/>
          <w:sz w:val="18"/>
        </w:rPr>
        <w:t>ヶ月以内に修了していなければなりません。</w:t>
      </w:r>
      <w:r w:rsidRPr="00C95AC3">
        <w:rPr>
          <w:rFonts w:ascii="Arial" w:hAnsi="Arial" w:cs="Arial"/>
          <w:b/>
          <w:sz w:val="18"/>
        </w:rPr>
        <w:t xml:space="preserve"> </w:t>
      </w:r>
      <w:r w:rsidRPr="00C95AC3">
        <w:rPr>
          <w:rFonts w:ascii="Arial" w:hAnsi="Arial" w:cs="Arial"/>
          <w:b/>
          <w:sz w:val="18"/>
        </w:rPr>
        <w:t>そのトレーニング要件を満足させるために、ソフトウェアスタッフに対して試験を実施することができます。</w:t>
      </w:r>
      <w:r w:rsidRPr="00C95AC3">
        <w:rPr>
          <w:rFonts w:ascii="Arial" w:hAnsi="Arial" w:cs="Arial"/>
          <w:b/>
          <w:sz w:val="18"/>
        </w:rPr>
        <w:t xml:space="preserve">  </w:t>
      </w:r>
    </w:p>
    <w:p w:rsidR="00E828D4" w:rsidRPr="0048047F" w:rsidRDefault="00E828D4" w:rsidP="003C2FE6">
      <w:pPr>
        <w:spacing w:beforeLines="50" w:before="180"/>
        <w:ind w:leftChars="202" w:left="424"/>
        <w:rPr>
          <w:rFonts w:ascii="Arial" w:hAnsi="Arial" w:cs="Arial"/>
          <w:b/>
          <w:sz w:val="18"/>
        </w:rPr>
      </w:pPr>
      <w:r w:rsidRPr="0048047F">
        <w:rPr>
          <w:rFonts w:ascii="Arial" w:hAnsi="Arial" w:cs="Arial"/>
          <w:b/>
          <w:sz w:val="18"/>
        </w:rPr>
        <w:t>証跡：</w:t>
      </w:r>
      <w:r w:rsidRPr="0048047F">
        <w:rPr>
          <w:rFonts w:ascii="Arial" w:hAnsi="Arial" w:cs="Arial"/>
          <w:b/>
          <w:sz w:val="18"/>
        </w:rPr>
        <w:t xml:space="preserve">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1.2.1 </w:t>
      </w:r>
      <w:r w:rsidRPr="0048047F">
        <w:rPr>
          <w:rFonts w:ascii="Arial" w:hAnsi="Arial" w:cs="Arial"/>
          <w:sz w:val="18"/>
        </w:rPr>
        <w:t>上記のトピックを含んだ</w:t>
      </w:r>
      <w:r w:rsidRPr="0048047F">
        <w:rPr>
          <w:rFonts w:ascii="Arial" w:hAnsi="Arial" w:cs="Arial"/>
          <w:sz w:val="18"/>
        </w:rPr>
        <w:t>FOSS</w:t>
      </w:r>
      <w:r w:rsidRPr="0048047F">
        <w:rPr>
          <w:rFonts w:ascii="Arial" w:hAnsi="Arial" w:cs="Arial"/>
          <w:sz w:val="18"/>
        </w:rPr>
        <w:t>教材（例：スライド資料、オンラインコースもしくはその他トレーニング用資料）</w:t>
      </w:r>
      <w:r w:rsidRPr="0048047F">
        <w:rPr>
          <w:rFonts w:ascii="Arial" w:hAnsi="Arial" w:cs="Arial"/>
          <w:sz w:val="18"/>
        </w:rPr>
        <w:t xml:space="preserve">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1.2.2 </w:t>
      </w:r>
      <w:r w:rsidRPr="0048047F">
        <w:rPr>
          <w:rFonts w:ascii="Arial" w:hAnsi="Arial" w:cs="Arial"/>
          <w:sz w:val="18"/>
        </w:rPr>
        <w:t>ソフトウェアスタッフ全員がコースを修了していることを確認する手段</w:t>
      </w:r>
      <w:r w:rsidRPr="0048047F">
        <w:rPr>
          <w:rFonts w:ascii="Arial" w:hAnsi="Arial" w:cs="Arial"/>
          <w:sz w:val="18"/>
        </w:rPr>
        <w:t xml:space="preserve">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1.2.3 </w:t>
      </w:r>
      <w:r w:rsidRPr="0048047F">
        <w:rPr>
          <w:rFonts w:ascii="Arial" w:hAnsi="Arial" w:cs="Arial"/>
          <w:sz w:val="18"/>
        </w:rPr>
        <w:t>全ソフトウェアスタッフのうち少なくとも</w:t>
      </w:r>
      <w:r w:rsidRPr="0048047F">
        <w:rPr>
          <w:rFonts w:ascii="Arial" w:hAnsi="Arial" w:cs="Arial"/>
          <w:sz w:val="18"/>
        </w:rPr>
        <w:t>85%</w:t>
      </w:r>
      <w:r w:rsidRPr="0048047F">
        <w:rPr>
          <w:rFonts w:ascii="Arial" w:hAnsi="Arial" w:cs="Arial"/>
          <w:sz w:val="18"/>
        </w:rPr>
        <w:t>が本節上記定義で、現行に即した状態にあること</w:t>
      </w:r>
    </w:p>
    <w:p w:rsidR="00E828D4" w:rsidRPr="0048047F" w:rsidRDefault="00E828D4" w:rsidP="003C2FE6">
      <w:pPr>
        <w:spacing w:beforeLines="50" w:before="180"/>
        <w:ind w:leftChars="202" w:left="424"/>
        <w:rPr>
          <w:rFonts w:ascii="Arial" w:hAnsi="Arial" w:cs="Arial"/>
          <w:b/>
          <w:sz w:val="18"/>
        </w:rPr>
      </w:pPr>
      <w:r w:rsidRPr="0048047F">
        <w:rPr>
          <w:rFonts w:ascii="Arial" w:hAnsi="Arial" w:cs="Arial"/>
          <w:b/>
          <w:sz w:val="18"/>
        </w:rPr>
        <w:t>論拠</w:t>
      </w:r>
      <w:r w:rsidRPr="0048047F">
        <w:rPr>
          <w:rFonts w:ascii="Arial" w:hAnsi="Arial" w:cs="Arial"/>
          <w:b/>
          <w:sz w:val="18"/>
        </w:rPr>
        <w:t xml:space="preserve">: </w:t>
      </w:r>
    </w:p>
    <w:p w:rsidR="00E828D4" w:rsidRPr="0048047F" w:rsidRDefault="00E828D4" w:rsidP="003C2FE6">
      <w:pPr>
        <w:ind w:leftChars="202" w:left="424"/>
        <w:rPr>
          <w:rFonts w:ascii="Arial" w:hAnsi="Arial" w:cs="Arial"/>
          <w:sz w:val="18"/>
        </w:rPr>
      </w:pPr>
      <w:r w:rsidRPr="0048047F">
        <w:rPr>
          <w:rFonts w:ascii="Arial" w:hAnsi="Arial" w:cs="Arial"/>
          <w:sz w:val="18"/>
        </w:rPr>
        <w:lastRenderedPageBreak/>
        <w:t>ソフトウェアスタッフが直近で</w:t>
      </w:r>
      <w:r w:rsidRPr="0048047F">
        <w:rPr>
          <w:rFonts w:ascii="Arial" w:hAnsi="Arial" w:cs="Arial"/>
          <w:sz w:val="18"/>
        </w:rPr>
        <w:t>FOSS</w:t>
      </w:r>
      <w:r w:rsidRPr="0048047F">
        <w:rPr>
          <w:rFonts w:ascii="Arial" w:hAnsi="Arial" w:cs="Arial"/>
          <w:sz w:val="18"/>
        </w:rPr>
        <w:t>トレーニングに参加したということと併せ、そのトレーニングで</w:t>
      </w:r>
      <w:r w:rsidRPr="0048047F">
        <w:rPr>
          <w:rFonts w:ascii="Arial" w:hAnsi="Arial" w:cs="Arial"/>
          <w:sz w:val="18"/>
        </w:rPr>
        <w:t>FOSS</w:t>
      </w:r>
      <w:r w:rsidRPr="0048047F">
        <w:rPr>
          <w:rFonts w:ascii="Arial" w:hAnsi="Arial" w:cs="Arial"/>
          <w:sz w:val="18"/>
        </w:rPr>
        <w:t>関連として今日的に意味のあるトピックが取り扱われていることを確かなものにします。ここで意図しているのは、中核的な基本レベルにおいて一連のトピックがカバーされることですが、典型的なトレーニング</w:t>
      </w:r>
      <w:r w:rsidRPr="0048047F">
        <w:rPr>
          <w:rFonts w:ascii="Arial" w:hAnsi="Arial" w:cs="Arial"/>
          <w:sz w:val="18"/>
        </w:rPr>
        <w:t xml:space="preserve"> </w:t>
      </w:r>
      <w:r w:rsidRPr="0048047F">
        <w:rPr>
          <w:rFonts w:ascii="Arial" w:hAnsi="Arial" w:cs="Arial"/>
          <w:sz w:val="18"/>
        </w:rPr>
        <w:t>プログラムでは、ここで求められる内容はより広範囲で包括的なものになってくると考えられます。</w:t>
      </w:r>
      <w:r w:rsidRPr="0048047F">
        <w:rPr>
          <w:rFonts w:ascii="Arial" w:hAnsi="Arial" w:cs="Arial"/>
          <w:sz w:val="18"/>
        </w:rPr>
        <w:t xml:space="preserve">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sz w:val="20"/>
        </w:rPr>
      </w:pPr>
      <w:bookmarkStart w:id="32" w:name="_Toc476563268"/>
      <w:r w:rsidRPr="0048047F">
        <w:rPr>
          <w:rFonts w:ascii="Arial" w:hAnsi="Arial" w:cs="Arial"/>
          <w:sz w:val="20"/>
        </w:rPr>
        <w:t xml:space="preserve">G2: </w:t>
      </w:r>
      <w:r w:rsidRPr="0048047F">
        <w:rPr>
          <w:rFonts w:ascii="Arial" w:hAnsi="Arial" w:cs="Arial"/>
          <w:sz w:val="20"/>
        </w:rPr>
        <w:t>コンプライアンス到達のための責任者のアサインしている</w:t>
      </w:r>
      <w:bookmarkEnd w:id="32"/>
      <w:r w:rsidRPr="0048047F">
        <w:rPr>
          <w:rFonts w:ascii="Arial" w:hAnsi="Arial" w:cs="Arial"/>
          <w:sz w:val="20"/>
        </w:rPr>
        <w:t xml:space="preserve"> </w:t>
      </w:r>
    </w:p>
    <w:p w:rsidR="00E828D4" w:rsidRPr="00177A28" w:rsidRDefault="00177A28" w:rsidP="00E828D4">
      <w:pPr>
        <w:rPr>
          <w:rFonts w:ascii="Arial" w:hAnsi="Arial" w:cs="Arial"/>
          <w:b/>
          <w:sz w:val="18"/>
        </w:rPr>
      </w:pPr>
      <w:r w:rsidRPr="00177A28">
        <w:rPr>
          <w:rFonts w:ascii="Arial" w:hAnsi="Arial" w:cs="Arial"/>
          <w:b/>
          <w:sz w:val="18"/>
        </w:rPr>
        <w:t>2.1 FOSS</w:t>
      </w:r>
      <w:r w:rsidRPr="00177A28">
        <w:rPr>
          <w:rFonts w:ascii="Arial" w:hAnsi="Arial" w:cs="Arial"/>
          <w:b/>
          <w:sz w:val="18"/>
        </w:rPr>
        <w:t>窓口機能を明確にすること（</w:t>
      </w:r>
      <w:r w:rsidRPr="00177A28">
        <w:rPr>
          <w:rFonts w:ascii="Arial" w:hAnsi="Arial" w:cs="Arial"/>
          <w:b/>
          <w:sz w:val="18"/>
        </w:rPr>
        <w:t>FOSS</w:t>
      </w:r>
      <w:r w:rsidRPr="00177A28">
        <w:rPr>
          <w:rFonts w:ascii="Arial" w:hAnsi="Arial" w:cs="Arial"/>
          <w:b/>
          <w:sz w:val="18"/>
        </w:rPr>
        <w:t>窓口）</w:t>
      </w:r>
      <w:r w:rsidR="00E828D4" w:rsidRPr="00177A28">
        <w:rPr>
          <w:rFonts w:ascii="Arial" w:hAnsi="Arial" w:cs="Arial"/>
          <w:b/>
          <w:sz w:val="18"/>
        </w:rPr>
        <w:t xml:space="preserve"> </w:t>
      </w:r>
    </w:p>
    <w:p w:rsidR="00E828D4" w:rsidRPr="003C2FE6" w:rsidRDefault="00E828D4" w:rsidP="003C2FE6">
      <w:pPr>
        <w:pStyle w:val="a3"/>
        <w:numPr>
          <w:ilvl w:val="0"/>
          <w:numId w:val="2"/>
        </w:numPr>
        <w:ind w:leftChars="0" w:left="851"/>
        <w:rPr>
          <w:rFonts w:ascii="Arial" w:hAnsi="Arial" w:cs="Arial"/>
          <w:b/>
          <w:sz w:val="18"/>
        </w:rPr>
      </w:pPr>
      <w:r w:rsidRPr="003C2FE6">
        <w:rPr>
          <w:rFonts w:ascii="Arial" w:hAnsi="Arial" w:cs="Arial"/>
          <w:b/>
          <w:sz w:val="18"/>
        </w:rPr>
        <w:t xml:space="preserve"> FOSS</w:t>
      </w:r>
      <w:r w:rsidRPr="003C2FE6">
        <w:rPr>
          <w:rFonts w:ascii="Arial" w:hAnsi="Arial" w:cs="Arial"/>
          <w:b/>
          <w:sz w:val="18"/>
        </w:rPr>
        <w:t>に係る外部からの問合せ受け付けに責任をもつ要員をアサインし；</w:t>
      </w:r>
      <w:r w:rsidRPr="003C2FE6">
        <w:rPr>
          <w:rFonts w:ascii="Arial" w:hAnsi="Arial" w:cs="Arial"/>
          <w:b/>
          <w:sz w:val="18"/>
        </w:rPr>
        <w:t xml:space="preserve"> </w:t>
      </w:r>
    </w:p>
    <w:p w:rsidR="00E828D4" w:rsidRPr="004A7839" w:rsidRDefault="00E828D4" w:rsidP="003C2FE6">
      <w:pPr>
        <w:pStyle w:val="a3"/>
        <w:numPr>
          <w:ilvl w:val="0"/>
          <w:numId w:val="2"/>
        </w:numPr>
        <w:ind w:leftChars="0" w:left="851"/>
        <w:rPr>
          <w:rFonts w:ascii="Arial" w:hAnsi="Arial" w:cs="Arial"/>
          <w:b/>
          <w:sz w:val="18"/>
        </w:rPr>
      </w:pPr>
      <w:r w:rsidRPr="004A7839">
        <w:rPr>
          <w:rFonts w:ascii="Arial" w:hAnsi="Arial" w:cs="Arial"/>
          <w:b/>
          <w:sz w:val="18"/>
        </w:rPr>
        <w:t xml:space="preserve"> FOSS</w:t>
      </w:r>
      <w:r w:rsidRPr="004A7839">
        <w:rPr>
          <w:rFonts w:ascii="Arial" w:hAnsi="Arial" w:cs="Arial"/>
          <w:b/>
          <w:sz w:val="18"/>
        </w:rPr>
        <w:t>窓口は</w:t>
      </w:r>
      <w:r w:rsidRPr="004A7839">
        <w:rPr>
          <w:rFonts w:ascii="Arial" w:hAnsi="Arial" w:cs="Arial"/>
          <w:b/>
          <w:sz w:val="18"/>
        </w:rPr>
        <w:t>FOSS</w:t>
      </w:r>
      <w:r w:rsidRPr="004A7839">
        <w:rPr>
          <w:rFonts w:ascii="Arial" w:hAnsi="Arial" w:cs="Arial"/>
          <w:b/>
          <w:sz w:val="18"/>
        </w:rPr>
        <w:t>コンプライアンスの問合せに対し適切に対応すべく、商業的に理にかなった活動を</w:t>
      </w:r>
      <w:del w:id="33" w:author="N" w:date="2017-03-21T07:53:00Z">
        <w:r w:rsidRPr="004A7839" w:rsidDel="006655F4">
          <w:rPr>
            <w:rFonts w:ascii="Arial" w:hAnsi="Arial" w:cs="Arial"/>
            <w:b/>
            <w:sz w:val="18"/>
          </w:rPr>
          <w:delText>行ない</w:delText>
        </w:r>
      </w:del>
      <w:ins w:id="34" w:author="N" w:date="2017-03-21T07:53:00Z">
        <w:r w:rsidR="006655F4">
          <w:rPr>
            <w:rFonts w:ascii="Arial" w:hAnsi="Arial" w:cs="Arial" w:hint="eastAsia"/>
            <w:b/>
            <w:sz w:val="18"/>
          </w:rPr>
          <w:t>行い</w:t>
        </w:r>
      </w:ins>
      <w:r w:rsidRPr="004A7839">
        <w:rPr>
          <w:rFonts w:ascii="Arial" w:hAnsi="Arial" w:cs="Arial"/>
          <w:b/>
          <w:sz w:val="18"/>
        </w:rPr>
        <w:t>、</w:t>
      </w:r>
      <w:r w:rsidRPr="004A7839">
        <w:rPr>
          <w:rFonts w:ascii="Arial" w:hAnsi="Arial" w:cs="Arial"/>
          <w:b/>
          <w:sz w:val="18"/>
        </w:rPr>
        <w:t xml:space="preserve"> </w:t>
      </w:r>
    </w:p>
    <w:p w:rsidR="00E828D4" w:rsidRPr="003C2FE6" w:rsidRDefault="00E828D4" w:rsidP="003C2FE6">
      <w:pPr>
        <w:pStyle w:val="a3"/>
        <w:numPr>
          <w:ilvl w:val="0"/>
          <w:numId w:val="2"/>
        </w:numPr>
        <w:ind w:leftChars="0" w:left="851"/>
        <w:rPr>
          <w:rFonts w:ascii="Arial" w:hAnsi="Arial" w:cs="Arial"/>
          <w:sz w:val="18"/>
        </w:rPr>
      </w:pPr>
      <w:r w:rsidRPr="003C2FE6">
        <w:rPr>
          <w:rFonts w:ascii="Arial" w:hAnsi="Arial" w:cs="Arial"/>
          <w:b/>
          <w:sz w:val="18"/>
        </w:rPr>
        <w:t xml:space="preserve"> </w:t>
      </w:r>
      <w:r w:rsidRPr="003C2FE6">
        <w:rPr>
          <w:rFonts w:ascii="Arial" w:hAnsi="Arial" w:cs="Arial"/>
          <w:b/>
          <w:sz w:val="18"/>
        </w:rPr>
        <w:t>電子的通信を通じ</w:t>
      </w:r>
      <w:r w:rsidRPr="003C2FE6">
        <w:rPr>
          <w:rFonts w:ascii="Arial" w:hAnsi="Arial" w:cs="Arial"/>
          <w:b/>
          <w:sz w:val="18"/>
        </w:rPr>
        <w:t>FOSS</w:t>
      </w:r>
      <w:r w:rsidRPr="003C2FE6">
        <w:rPr>
          <w:rFonts w:ascii="Arial" w:hAnsi="Arial" w:cs="Arial"/>
          <w:b/>
          <w:sz w:val="18"/>
        </w:rPr>
        <w:t>窓口にコンタクトする手段を公衆に対し明らかにしなければなりません。</w:t>
      </w:r>
      <w:r w:rsidRPr="003C2FE6">
        <w:rPr>
          <w:rFonts w:ascii="Arial" w:hAnsi="Arial" w:cs="Arial"/>
          <w:sz w:val="18"/>
        </w:rPr>
        <w:t xml:space="preserve"> </w:t>
      </w:r>
    </w:p>
    <w:p w:rsidR="00E828D4" w:rsidRPr="003C2FE6" w:rsidRDefault="00E828D4" w:rsidP="007F3E6A">
      <w:pPr>
        <w:spacing w:beforeLines="50" w:before="180"/>
        <w:ind w:leftChars="202" w:left="424"/>
        <w:rPr>
          <w:rFonts w:ascii="Arial" w:hAnsi="Arial" w:cs="Arial"/>
          <w:b/>
          <w:sz w:val="18"/>
        </w:rPr>
      </w:pPr>
      <w:r w:rsidRPr="003C2FE6">
        <w:rPr>
          <w:rFonts w:ascii="Arial" w:hAnsi="Arial" w:cs="Arial"/>
          <w:b/>
          <w:sz w:val="18"/>
        </w:rPr>
        <w:t>証跡：</w:t>
      </w:r>
      <w:r w:rsidRPr="003C2FE6">
        <w:rPr>
          <w:rFonts w:ascii="Arial" w:hAnsi="Arial" w:cs="Arial"/>
          <w:b/>
          <w:sz w:val="18"/>
        </w:rPr>
        <w:t xml:space="preserve"> </w:t>
      </w:r>
    </w:p>
    <w:p w:rsidR="00E828D4" w:rsidRPr="003C2FE6" w:rsidRDefault="00E828D4" w:rsidP="003C2FE6">
      <w:pPr>
        <w:pStyle w:val="a3"/>
        <w:numPr>
          <w:ilvl w:val="0"/>
          <w:numId w:val="5"/>
        </w:numPr>
        <w:ind w:leftChars="0" w:left="851"/>
        <w:rPr>
          <w:rFonts w:ascii="Arial" w:hAnsi="Arial" w:cs="Arial"/>
          <w:sz w:val="18"/>
        </w:rPr>
      </w:pPr>
      <w:r w:rsidRPr="003C2FE6">
        <w:rPr>
          <w:rFonts w:ascii="Arial" w:hAnsi="Arial" w:cs="Arial"/>
          <w:sz w:val="18"/>
        </w:rPr>
        <w:t xml:space="preserve">2.1.1 </w:t>
      </w:r>
      <w:r w:rsidRPr="003C2FE6">
        <w:rPr>
          <w:rFonts w:ascii="Arial" w:hAnsi="Arial" w:cs="Arial"/>
          <w:sz w:val="18"/>
        </w:rPr>
        <w:t>公衆に対し明示された</w:t>
      </w:r>
      <w:r w:rsidRPr="003C2FE6">
        <w:rPr>
          <w:rFonts w:ascii="Arial" w:hAnsi="Arial" w:cs="Arial"/>
          <w:sz w:val="18"/>
        </w:rPr>
        <w:t>FOSS</w:t>
      </w:r>
      <w:r w:rsidRPr="003C2FE6">
        <w:rPr>
          <w:rFonts w:ascii="Arial" w:hAnsi="Arial" w:cs="Arial"/>
          <w:sz w:val="18"/>
        </w:rPr>
        <w:t>窓口機能の存在（例：電子メールアドレス、あるいは</w:t>
      </w:r>
      <w:r w:rsidRPr="003C2FE6">
        <w:rPr>
          <w:rFonts w:ascii="Arial" w:hAnsi="Arial" w:cs="Arial"/>
          <w:sz w:val="18"/>
        </w:rPr>
        <w:t>Linux Foundation</w:t>
      </w:r>
      <w:r w:rsidRPr="003C2FE6">
        <w:rPr>
          <w:rFonts w:ascii="Arial" w:hAnsi="Arial" w:cs="Arial"/>
          <w:sz w:val="18"/>
        </w:rPr>
        <w:t>のオープンコンプライアンスディレクトリの情報など）</w:t>
      </w:r>
      <w:r w:rsidRPr="003C2FE6">
        <w:rPr>
          <w:rFonts w:ascii="Arial" w:hAnsi="Arial" w:cs="Arial"/>
          <w:sz w:val="18"/>
        </w:rPr>
        <w:t xml:space="preserve">  </w:t>
      </w:r>
    </w:p>
    <w:p w:rsidR="00E828D4" w:rsidRPr="003C2FE6" w:rsidRDefault="00E828D4" w:rsidP="003C2FE6">
      <w:pPr>
        <w:pStyle w:val="a3"/>
        <w:numPr>
          <w:ilvl w:val="0"/>
          <w:numId w:val="5"/>
        </w:numPr>
        <w:ind w:leftChars="0" w:left="851"/>
        <w:rPr>
          <w:rFonts w:ascii="Arial" w:hAnsi="Arial" w:cs="Arial"/>
          <w:sz w:val="18"/>
        </w:rPr>
      </w:pPr>
      <w:r w:rsidRPr="003C2FE6">
        <w:rPr>
          <w:rFonts w:ascii="Arial" w:hAnsi="Arial" w:cs="Arial"/>
          <w:sz w:val="18"/>
        </w:rPr>
        <w:t>2.1.2 FOSS</w:t>
      </w:r>
      <w:r w:rsidRPr="003C2FE6">
        <w:rPr>
          <w:rFonts w:ascii="Arial" w:hAnsi="Arial" w:cs="Arial"/>
          <w:sz w:val="18"/>
        </w:rPr>
        <w:t>コンプライアンスの問合せを受け付ける責任者をアサインする、文書化された手続きの存在</w:t>
      </w:r>
      <w:r w:rsidRPr="003C2FE6">
        <w:rPr>
          <w:rFonts w:ascii="Arial" w:hAnsi="Arial" w:cs="Arial"/>
          <w:sz w:val="18"/>
        </w:rPr>
        <w:t xml:space="preserve"> </w:t>
      </w:r>
    </w:p>
    <w:p w:rsidR="00E828D4" w:rsidRPr="007F3E6A" w:rsidRDefault="00E828D4" w:rsidP="007F3E6A">
      <w:pPr>
        <w:spacing w:beforeLines="50" w:before="180"/>
        <w:ind w:leftChars="202" w:left="424"/>
        <w:rPr>
          <w:rFonts w:ascii="Arial" w:hAnsi="Arial" w:cs="Arial"/>
          <w:b/>
          <w:sz w:val="18"/>
        </w:rPr>
      </w:pPr>
      <w:r w:rsidRPr="007F3E6A">
        <w:rPr>
          <w:rFonts w:ascii="Arial" w:hAnsi="Arial" w:cs="Arial"/>
          <w:b/>
          <w:sz w:val="18"/>
        </w:rPr>
        <w:t>論拠</w:t>
      </w:r>
      <w:r w:rsidRPr="007F3E6A">
        <w:rPr>
          <w:rFonts w:ascii="Arial" w:hAnsi="Arial" w:cs="Arial"/>
          <w:b/>
          <w:sz w:val="18"/>
        </w:rPr>
        <w:t xml:space="preserve">: </w:t>
      </w:r>
    </w:p>
    <w:p w:rsidR="00E828D4" w:rsidRPr="0048047F" w:rsidRDefault="00E828D4" w:rsidP="006B4753">
      <w:pPr>
        <w:ind w:leftChars="202" w:left="424"/>
        <w:rPr>
          <w:rFonts w:ascii="Arial" w:hAnsi="Arial" w:cs="Arial"/>
          <w:sz w:val="18"/>
        </w:rPr>
      </w:pPr>
      <w:r w:rsidRPr="0048047F">
        <w:rPr>
          <w:rFonts w:ascii="Arial" w:hAnsi="Arial" w:cs="Arial"/>
          <w:sz w:val="18"/>
        </w:rPr>
        <w:t>FOSS</w:t>
      </w:r>
      <w:r w:rsidRPr="0048047F">
        <w:rPr>
          <w:rFonts w:ascii="Arial" w:hAnsi="Arial" w:cs="Arial"/>
          <w:sz w:val="18"/>
        </w:rPr>
        <w:t>コンプライアンスの問合せについて第三者がその組織にコンタクトできる、合理的な手段があることを確かなものにします。</w:t>
      </w:r>
    </w:p>
    <w:p w:rsidR="00E828D4" w:rsidRPr="00177A28" w:rsidRDefault="00177A28" w:rsidP="00177A28">
      <w:pPr>
        <w:spacing w:beforeLines="50" w:before="180"/>
        <w:rPr>
          <w:rFonts w:ascii="Arial" w:hAnsi="Arial" w:cs="Arial"/>
          <w:b/>
          <w:sz w:val="18"/>
        </w:rPr>
      </w:pPr>
      <w:r w:rsidRPr="00177A28">
        <w:rPr>
          <w:rFonts w:ascii="Arial" w:hAnsi="Arial" w:cs="Arial"/>
          <w:b/>
          <w:sz w:val="18"/>
        </w:rPr>
        <w:t xml:space="preserve">2.2 </w:t>
      </w:r>
      <w:r w:rsidRPr="00177A28">
        <w:rPr>
          <w:rFonts w:ascii="Arial" w:hAnsi="Arial" w:cs="Arial"/>
          <w:b/>
          <w:sz w:val="18"/>
        </w:rPr>
        <w:t>組織内部における</w:t>
      </w:r>
      <w:r w:rsidRPr="00177A28">
        <w:rPr>
          <w:rFonts w:ascii="Arial" w:hAnsi="Arial" w:cs="Arial"/>
          <w:b/>
          <w:sz w:val="18"/>
        </w:rPr>
        <w:t>FOSS</w:t>
      </w:r>
      <w:r w:rsidRPr="00177A28">
        <w:rPr>
          <w:rFonts w:ascii="Arial" w:hAnsi="Arial" w:cs="Arial"/>
          <w:b/>
          <w:sz w:val="18"/>
        </w:rPr>
        <w:t>コンプライアンスを遂行する役職を明確にすること</w:t>
      </w:r>
      <w:r w:rsidR="00E828D4" w:rsidRPr="00177A28">
        <w:rPr>
          <w:rFonts w:ascii="Arial" w:hAnsi="Arial" w:cs="Arial"/>
          <w:b/>
          <w:sz w:val="18"/>
        </w:rPr>
        <w:t xml:space="preserve"> </w:t>
      </w:r>
    </w:p>
    <w:p w:rsidR="00E828D4" w:rsidRPr="00177A28" w:rsidRDefault="00E828D4" w:rsidP="00177A28">
      <w:pPr>
        <w:pStyle w:val="a3"/>
        <w:numPr>
          <w:ilvl w:val="0"/>
          <w:numId w:val="2"/>
        </w:numPr>
        <w:ind w:leftChars="0" w:left="851"/>
        <w:rPr>
          <w:rFonts w:ascii="Arial" w:hAnsi="Arial" w:cs="Arial"/>
          <w:b/>
          <w:sz w:val="18"/>
        </w:rPr>
      </w:pPr>
      <w:r w:rsidRPr="008C4E55">
        <w:rPr>
          <w:rFonts w:ascii="Arial" w:hAnsi="Arial" w:cs="Arial"/>
          <w:b/>
          <w:sz w:val="18"/>
        </w:rPr>
        <w:t xml:space="preserve"> </w:t>
      </w:r>
      <w:r w:rsidRPr="008C4E55">
        <w:rPr>
          <w:rFonts w:ascii="Arial" w:hAnsi="Arial" w:cs="Arial"/>
          <w:b/>
          <w:sz w:val="18"/>
        </w:rPr>
        <w:t>組織内部の</w:t>
      </w:r>
      <w:r w:rsidRPr="008C4E55">
        <w:rPr>
          <w:rFonts w:ascii="Arial" w:hAnsi="Arial" w:cs="Arial"/>
          <w:b/>
          <w:sz w:val="18"/>
        </w:rPr>
        <w:t>FOSS</w:t>
      </w:r>
      <w:r w:rsidRPr="008C4E55">
        <w:rPr>
          <w:rFonts w:ascii="Arial" w:hAnsi="Arial" w:cs="Arial"/>
          <w:b/>
          <w:sz w:val="18"/>
        </w:rPr>
        <w:t>コンプライアンスを管理する責任者をアサインすること。</w:t>
      </w:r>
      <w:r w:rsidRPr="008C4E55">
        <w:rPr>
          <w:rFonts w:ascii="Arial" w:hAnsi="Arial" w:cs="Arial"/>
          <w:b/>
          <w:sz w:val="18"/>
        </w:rPr>
        <w:t xml:space="preserve"> </w:t>
      </w:r>
      <w:r w:rsidRPr="008C4E55">
        <w:rPr>
          <w:rFonts w:ascii="Arial" w:hAnsi="Arial" w:cs="Arial"/>
          <w:b/>
          <w:sz w:val="18"/>
        </w:rPr>
        <w:t>本</w:t>
      </w:r>
      <w:r w:rsidRPr="008C4E55">
        <w:rPr>
          <w:rFonts w:ascii="Arial" w:hAnsi="Arial" w:cs="Arial"/>
          <w:b/>
          <w:sz w:val="18"/>
        </w:rPr>
        <w:t>FOSS</w:t>
      </w:r>
      <w:r w:rsidRPr="008C4E55">
        <w:rPr>
          <w:rFonts w:ascii="Arial" w:hAnsi="Arial" w:cs="Arial"/>
          <w:b/>
          <w:sz w:val="18"/>
        </w:rPr>
        <w:t>コンプライアンスを担う役職は</w:t>
      </w:r>
      <w:r w:rsidRPr="008C4E55">
        <w:rPr>
          <w:rFonts w:ascii="Arial" w:hAnsi="Arial" w:cs="Arial"/>
          <w:b/>
          <w:sz w:val="18"/>
        </w:rPr>
        <w:t>FOSS</w:t>
      </w:r>
      <w:r w:rsidRPr="008C4E55">
        <w:rPr>
          <w:rFonts w:ascii="Arial" w:hAnsi="Arial" w:cs="Arial"/>
          <w:b/>
          <w:sz w:val="18"/>
        </w:rPr>
        <w:t>窓口担当を兼ねることができます。</w:t>
      </w:r>
      <w:r w:rsidRPr="00177A28">
        <w:rPr>
          <w:rFonts w:ascii="Arial" w:hAnsi="Arial" w:cs="Arial"/>
          <w:b/>
          <w:sz w:val="18"/>
        </w:rPr>
        <w:t xml:space="preserve"> </w:t>
      </w:r>
    </w:p>
    <w:p w:rsidR="00E828D4" w:rsidRPr="00177A28" w:rsidRDefault="00E828D4" w:rsidP="00177A28">
      <w:pPr>
        <w:pStyle w:val="a3"/>
        <w:numPr>
          <w:ilvl w:val="0"/>
          <w:numId w:val="2"/>
        </w:numPr>
        <w:ind w:leftChars="0" w:left="851"/>
        <w:rPr>
          <w:rFonts w:ascii="Arial" w:hAnsi="Arial" w:cs="Arial"/>
          <w:b/>
          <w:sz w:val="18"/>
        </w:rPr>
      </w:pPr>
      <w:r w:rsidRPr="00177A28">
        <w:rPr>
          <w:rFonts w:ascii="Arial" w:hAnsi="Arial" w:cs="Arial"/>
          <w:b/>
          <w:sz w:val="18"/>
        </w:rPr>
        <w:t xml:space="preserve"> FOSS</w:t>
      </w:r>
      <w:r w:rsidRPr="00177A28">
        <w:rPr>
          <w:rFonts w:ascii="Arial" w:hAnsi="Arial" w:cs="Arial"/>
          <w:b/>
          <w:sz w:val="18"/>
        </w:rPr>
        <w:t>コンプライアンス管理に十分な活動資源が提供されていること：</w:t>
      </w:r>
      <w:r w:rsidRPr="00177A28">
        <w:rPr>
          <w:rFonts w:ascii="Arial" w:hAnsi="Arial" w:cs="Arial"/>
          <w:b/>
          <w:sz w:val="18"/>
        </w:rPr>
        <w:t xml:space="preserve"> </w:t>
      </w:r>
    </w:p>
    <w:p w:rsidR="00E828D4" w:rsidRPr="00177A28" w:rsidRDefault="00E828D4" w:rsidP="00177A28">
      <w:pPr>
        <w:pStyle w:val="a3"/>
        <w:numPr>
          <w:ilvl w:val="0"/>
          <w:numId w:val="3"/>
        </w:numPr>
        <w:ind w:leftChars="0" w:left="1560"/>
        <w:rPr>
          <w:rFonts w:ascii="Arial" w:hAnsi="Arial" w:cs="Arial"/>
          <w:b/>
          <w:sz w:val="18"/>
        </w:rPr>
      </w:pPr>
      <w:r w:rsidRPr="00177A28">
        <w:rPr>
          <w:rFonts w:ascii="Arial" w:hAnsi="Arial" w:cs="Arial"/>
          <w:b/>
          <w:sz w:val="18"/>
        </w:rPr>
        <w:t xml:space="preserve"> </w:t>
      </w:r>
      <w:r w:rsidRPr="00177A28">
        <w:rPr>
          <w:rFonts w:ascii="Arial" w:hAnsi="Arial" w:cs="Arial"/>
          <w:b/>
          <w:sz w:val="18"/>
        </w:rPr>
        <w:t>役割を遂行するために割り当てられた時間；</w:t>
      </w:r>
      <w:r w:rsidRPr="00177A28">
        <w:rPr>
          <w:rFonts w:ascii="Arial" w:hAnsi="Arial" w:cs="Arial"/>
          <w:b/>
          <w:sz w:val="18"/>
        </w:rPr>
        <w:t xml:space="preserve"> </w:t>
      </w:r>
    </w:p>
    <w:p w:rsidR="00E828D4" w:rsidRPr="00177A28" w:rsidRDefault="00E828D4" w:rsidP="00177A28">
      <w:pPr>
        <w:pStyle w:val="a3"/>
        <w:numPr>
          <w:ilvl w:val="0"/>
          <w:numId w:val="3"/>
        </w:numPr>
        <w:ind w:leftChars="0" w:left="1560"/>
        <w:rPr>
          <w:rFonts w:ascii="Arial" w:hAnsi="Arial" w:cs="Arial"/>
          <w:b/>
          <w:sz w:val="18"/>
        </w:rPr>
      </w:pPr>
      <w:r w:rsidRPr="00177A28">
        <w:rPr>
          <w:rFonts w:ascii="Arial" w:hAnsi="Arial" w:cs="Arial"/>
          <w:b/>
          <w:sz w:val="18"/>
        </w:rPr>
        <w:t xml:space="preserve"> </w:t>
      </w:r>
      <w:r w:rsidRPr="00177A28">
        <w:rPr>
          <w:rFonts w:ascii="Arial" w:hAnsi="Arial" w:cs="Arial"/>
          <w:b/>
          <w:sz w:val="18"/>
        </w:rPr>
        <w:t>商業的に理にかなった形で配分された予算</w:t>
      </w:r>
      <w:r w:rsidRPr="00177A28">
        <w:rPr>
          <w:rFonts w:ascii="Arial" w:hAnsi="Arial" w:cs="Arial"/>
          <w:b/>
          <w:sz w:val="18"/>
        </w:rPr>
        <w:t xml:space="preserve"> </w:t>
      </w:r>
    </w:p>
    <w:p w:rsidR="00E828D4" w:rsidRPr="00177A28" w:rsidRDefault="00E828D4" w:rsidP="00177A28">
      <w:pPr>
        <w:pStyle w:val="a3"/>
        <w:numPr>
          <w:ilvl w:val="0"/>
          <w:numId w:val="2"/>
        </w:numPr>
        <w:ind w:leftChars="0" w:left="851"/>
        <w:rPr>
          <w:rFonts w:ascii="Arial" w:hAnsi="Arial" w:cs="Arial"/>
          <w:b/>
          <w:sz w:val="18"/>
        </w:rPr>
      </w:pPr>
      <w:r w:rsidRPr="00177A28">
        <w:rPr>
          <w:rFonts w:ascii="Arial" w:hAnsi="Arial" w:cs="Arial"/>
          <w:b/>
          <w:sz w:val="18"/>
        </w:rPr>
        <w:t xml:space="preserve"> FOSS</w:t>
      </w:r>
      <w:r w:rsidRPr="00177A28">
        <w:rPr>
          <w:rFonts w:ascii="Arial" w:hAnsi="Arial" w:cs="Arial"/>
          <w:b/>
          <w:sz w:val="18"/>
        </w:rPr>
        <w:t>コンプライアンスポリシーとプロセスを策定し・維持するための責任者をアサインすること；</w:t>
      </w:r>
      <w:r w:rsidRPr="00177A28">
        <w:rPr>
          <w:rFonts w:ascii="Arial" w:hAnsi="Arial" w:cs="Arial"/>
          <w:b/>
          <w:sz w:val="18"/>
        </w:rPr>
        <w:t xml:space="preserve"> </w:t>
      </w:r>
    </w:p>
    <w:p w:rsidR="00E828D4" w:rsidRPr="00177A28" w:rsidRDefault="00E828D4" w:rsidP="00177A28">
      <w:pPr>
        <w:pStyle w:val="a3"/>
        <w:numPr>
          <w:ilvl w:val="0"/>
          <w:numId w:val="2"/>
        </w:numPr>
        <w:ind w:leftChars="0" w:left="851"/>
        <w:rPr>
          <w:rFonts w:ascii="Arial" w:hAnsi="Arial" w:cs="Arial"/>
          <w:b/>
          <w:sz w:val="18"/>
        </w:rPr>
      </w:pPr>
      <w:r w:rsidRPr="00177A28">
        <w:rPr>
          <w:rFonts w:ascii="Arial" w:hAnsi="Arial" w:cs="Arial"/>
          <w:b/>
          <w:sz w:val="18"/>
        </w:rPr>
        <w:t xml:space="preserve"> FOSS</w:t>
      </w:r>
      <w:r w:rsidRPr="00177A28">
        <w:rPr>
          <w:rFonts w:ascii="Arial" w:hAnsi="Arial" w:cs="Arial"/>
          <w:b/>
          <w:sz w:val="18"/>
        </w:rPr>
        <w:t>コンプライアンスを担う役職が</w:t>
      </w:r>
      <w:r w:rsidRPr="00177A28">
        <w:rPr>
          <w:rFonts w:ascii="Arial" w:hAnsi="Arial" w:cs="Arial"/>
          <w:b/>
          <w:sz w:val="18"/>
        </w:rPr>
        <w:t>FOSS</w:t>
      </w:r>
      <w:r w:rsidRPr="00177A28">
        <w:rPr>
          <w:rFonts w:ascii="Arial" w:hAnsi="Arial" w:cs="Arial"/>
          <w:b/>
          <w:sz w:val="18"/>
        </w:rPr>
        <w:t>コンプライアンスに係る法的な専門知識を（その組織内もしくは組織外で）獲得でき、；</w:t>
      </w:r>
      <w:r w:rsidRPr="00177A28">
        <w:rPr>
          <w:rFonts w:ascii="Arial" w:hAnsi="Arial" w:cs="Arial"/>
          <w:b/>
          <w:sz w:val="18"/>
        </w:rPr>
        <w:t xml:space="preserve"> </w:t>
      </w:r>
    </w:p>
    <w:p w:rsidR="00E828D4" w:rsidRPr="00177A28" w:rsidRDefault="00E828D4" w:rsidP="00E828D4">
      <w:pPr>
        <w:pStyle w:val="a3"/>
        <w:numPr>
          <w:ilvl w:val="0"/>
          <w:numId w:val="2"/>
        </w:numPr>
        <w:ind w:leftChars="0" w:left="851"/>
        <w:rPr>
          <w:rFonts w:ascii="Arial" w:hAnsi="Arial" w:cs="Arial"/>
          <w:sz w:val="18"/>
        </w:rPr>
      </w:pPr>
      <w:r w:rsidRPr="00177A28">
        <w:rPr>
          <w:rFonts w:ascii="Arial" w:hAnsi="Arial" w:cs="Arial"/>
          <w:b/>
          <w:sz w:val="18"/>
        </w:rPr>
        <w:t xml:space="preserve"> FOSS</w:t>
      </w:r>
      <w:r w:rsidRPr="00177A28">
        <w:rPr>
          <w:rFonts w:ascii="Arial" w:hAnsi="Arial" w:cs="Arial"/>
          <w:b/>
          <w:sz w:val="18"/>
        </w:rPr>
        <w:t>コンプライアンスに係る諸問題の解決のためにエスカレーションパスが有効となっていること</w:t>
      </w:r>
      <w:r w:rsidRPr="00177A28">
        <w:rPr>
          <w:rFonts w:ascii="Arial" w:hAnsi="Arial" w:cs="Arial"/>
          <w:sz w:val="18"/>
        </w:rPr>
        <w:t xml:space="preserve"> </w:t>
      </w:r>
    </w:p>
    <w:p w:rsidR="00E828D4" w:rsidRPr="00177A28" w:rsidRDefault="00E828D4" w:rsidP="00177A28">
      <w:pPr>
        <w:spacing w:beforeLines="50" w:before="180"/>
        <w:ind w:leftChars="202" w:left="424"/>
        <w:rPr>
          <w:rFonts w:ascii="Arial" w:hAnsi="Arial" w:cs="Arial"/>
          <w:b/>
          <w:sz w:val="18"/>
        </w:rPr>
      </w:pPr>
      <w:r w:rsidRPr="00177A28">
        <w:rPr>
          <w:rFonts w:ascii="Arial" w:hAnsi="Arial" w:cs="Arial"/>
          <w:b/>
          <w:sz w:val="18"/>
        </w:rPr>
        <w:t>証跡：</w:t>
      </w:r>
      <w:r w:rsidRPr="00177A28">
        <w:rPr>
          <w:rFonts w:ascii="Arial" w:hAnsi="Arial" w:cs="Arial"/>
          <w:b/>
          <w:sz w:val="18"/>
        </w:rPr>
        <w:t xml:space="preserve"> </w:t>
      </w:r>
    </w:p>
    <w:p w:rsidR="00E828D4" w:rsidRPr="0048047F" w:rsidRDefault="00E828D4" w:rsidP="00177A28">
      <w:pPr>
        <w:pStyle w:val="a3"/>
        <w:numPr>
          <w:ilvl w:val="0"/>
          <w:numId w:val="5"/>
        </w:numPr>
        <w:ind w:leftChars="0" w:left="851"/>
        <w:rPr>
          <w:rFonts w:ascii="Arial" w:hAnsi="Arial" w:cs="Arial"/>
          <w:sz w:val="18"/>
        </w:rPr>
      </w:pPr>
      <w:r w:rsidRPr="0048047F">
        <w:rPr>
          <w:rFonts w:ascii="Arial" w:hAnsi="Arial" w:cs="Arial"/>
          <w:sz w:val="18"/>
        </w:rPr>
        <w:t>2.2.1 FOSS</w:t>
      </w:r>
      <w:r w:rsidRPr="0048047F">
        <w:rPr>
          <w:rFonts w:ascii="Arial" w:hAnsi="Arial" w:cs="Arial"/>
          <w:sz w:val="18"/>
        </w:rPr>
        <w:t>コンプライアンスの役割おける特定の個人名、グループ名もしくは機能名</w:t>
      </w:r>
      <w:r w:rsidRPr="0048047F">
        <w:rPr>
          <w:rFonts w:ascii="Arial" w:hAnsi="Arial" w:cs="Arial"/>
          <w:sz w:val="18"/>
        </w:rPr>
        <w:t xml:space="preserve"> </w:t>
      </w:r>
    </w:p>
    <w:p w:rsidR="00E828D4" w:rsidRPr="0048047F" w:rsidRDefault="00E828D4" w:rsidP="00177A28">
      <w:pPr>
        <w:pStyle w:val="a3"/>
        <w:numPr>
          <w:ilvl w:val="0"/>
          <w:numId w:val="5"/>
        </w:numPr>
        <w:ind w:leftChars="0" w:left="851"/>
        <w:rPr>
          <w:rFonts w:ascii="Arial" w:hAnsi="Arial" w:cs="Arial"/>
          <w:sz w:val="18"/>
        </w:rPr>
      </w:pPr>
      <w:r w:rsidRPr="0048047F">
        <w:rPr>
          <w:rFonts w:ascii="Arial" w:hAnsi="Arial" w:cs="Arial"/>
          <w:sz w:val="18"/>
        </w:rPr>
        <w:t>2.2.2 FOSS</w:t>
      </w:r>
      <w:r w:rsidRPr="0048047F">
        <w:rPr>
          <w:rFonts w:ascii="Arial" w:hAnsi="Arial" w:cs="Arial"/>
          <w:sz w:val="18"/>
        </w:rPr>
        <w:t>コンプライアンスの役職が利用可能な法的専門知識の情報源</w:t>
      </w:r>
      <w:r w:rsidRPr="0048047F">
        <w:rPr>
          <w:rFonts w:ascii="Arial" w:hAnsi="Arial" w:cs="Arial"/>
          <w:sz w:val="18"/>
        </w:rPr>
        <w:t xml:space="preserve"> </w:t>
      </w:r>
    </w:p>
    <w:p w:rsidR="00E828D4" w:rsidRPr="0048047F" w:rsidRDefault="00E828D4" w:rsidP="00177A28">
      <w:pPr>
        <w:pStyle w:val="a3"/>
        <w:numPr>
          <w:ilvl w:val="0"/>
          <w:numId w:val="5"/>
        </w:numPr>
        <w:ind w:leftChars="0" w:left="851"/>
        <w:rPr>
          <w:rFonts w:ascii="Arial" w:hAnsi="Arial" w:cs="Arial"/>
          <w:sz w:val="18"/>
        </w:rPr>
      </w:pPr>
      <w:r w:rsidRPr="0048047F">
        <w:rPr>
          <w:rFonts w:ascii="Arial" w:hAnsi="Arial" w:cs="Arial"/>
          <w:sz w:val="18"/>
        </w:rPr>
        <w:t>2.2.3 FOSS</w:t>
      </w:r>
      <w:r w:rsidRPr="0048047F">
        <w:rPr>
          <w:rFonts w:ascii="Arial" w:hAnsi="Arial" w:cs="Arial"/>
          <w:sz w:val="18"/>
        </w:rPr>
        <w:t>コンプライアンスの責任者をアサインする、文書化された手続きの存在</w:t>
      </w:r>
      <w:r w:rsidRPr="0048047F">
        <w:rPr>
          <w:rFonts w:ascii="Arial" w:hAnsi="Arial" w:cs="Arial"/>
          <w:sz w:val="18"/>
        </w:rPr>
        <w:t xml:space="preserve"> </w:t>
      </w:r>
    </w:p>
    <w:p w:rsidR="00E828D4" w:rsidRPr="00177A28" w:rsidRDefault="00E828D4" w:rsidP="00E828D4">
      <w:pPr>
        <w:pStyle w:val="a3"/>
        <w:numPr>
          <w:ilvl w:val="0"/>
          <w:numId w:val="5"/>
        </w:numPr>
        <w:ind w:leftChars="0" w:left="851"/>
        <w:rPr>
          <w:rFonts w:ascii="Arial" w:hAnsi="Arial" w:cs="Arial"/>
          <w:sz w:val="18"/>
        </w:rPr>
      </w:pPr>
      <w:r w:rsidRPr="00177A28">
        <w:rPr>
          <w:rFonts w:ascii="Arial" w:hAnsi="Arial" w:cs="Arial"/>
          <w:sz w:val="18"/>
        </w:rPr>
        <w:t xml:space="preserve">2.2.4 </w:t>
      </w:r>
      <w:r w:rsidRPr="00177A28">
        <w:rPr>
          <w:rFonts w:ascii="Arial" w:hAnsi="Arial" w:cs="Arial"/>
          <w:sz w:val="18"/>
        </w:rPr>
        <w:t>問題の解決のためのエスカレーションパスを明確にした、文書化された手続きの存在</w:t>
      </w:r>
      <w:r w:rsidRPr="00177A28">
        <w:rPr>
          <w:rFonts w:ascii="Arial" w:hAnsi="Arial" w:cs="Arial"/>
          <w:sz w:val="18"/>
        </w:rPr>
        <w:t xml:space="preserve"> </w:t>
      </w:r>
    </w:p>
    <w:p w:rsidR="00E828D4" w:rsidRPr="00177A28" w:rsidRDefault="00E828D4" w:rsidP="00177A28">
      <w:pPr>
        <w:spacing w:beforeLines="50" w:before="180"/>
        <w:ind w:leftChars="202" w:left="424"/>
        <w:rPr>
          <w:rFonts w:ascii="Arial" w:hAnsi="Arial" w:cs="Arial"/>
          <w:b/>
          <w:sz w:val="18"/>
        </w:rPr>
      </w:pPr>
      <w:r w:rsidRPr="00177A28">
        <w:rPr>
          <w:rFonts w:ascii="Arial" w:hAnsi="Arial" w:cs="Arial"/>
          <w:b/>
          <w:sz w:val="18"/>
        </w:rPr>
        <w:t>論拠</w:t>
      </w:r>
      <w:r w:rsidRPr="00177A28">
        <w:rPr>
          <w:rFonts w:ascii="Arial" w:hAnsi="Arial" w:cs="Arial"/>
          <w:b/>
          <w:sz w:val="18"/>
        </w:rPr>
        <w:t xml:space="preserve">: </w:t>
      </w:r>
    </w:p>
    <w:p w:rsidR="00E828D4" w:rsidRPr="0048047F" w:rsidRDefault="00E828D4" w:rsidP="00177A28">
      <w:pPr>
        <w:ind w:leftChars="202" w:left="424"/>
        <w:rPr>
          <w:rFonts w:ascii="Arial" w:hAnsi="Arial" w:cs="Arial"/>
          <w:sz w:val="18"/>
        </w:rPr>
      </w:pPr>
      <w:r w:rsidRPr="0048047F">
        <w:rPr>
          <w:rFonts w:ascii="Arial" w:hAnsi="Arial" w:cs="Arial"/>
          <w:sz w:val="18"/>
        </w:rPr>
        <w:t xml:space="preserve"> </w:t>
      </w:r>
      <w:r w:rsidRPr="0048047F">
        <w:rPr>
          <w:rFonts w:ascii="Arial" w:hAnsi="Arial" w:cs="Arial"/>
          <w:sz w:val="18"/>
        </w:rPr>
        <w:t>ここで定められた</w:t>
      </w:r>
      <w:r w:rsidRPr="0048047F">
        <w:rPr>
          <w:rFonts w:ascii="Arial" w:hAnsi="Arial" w:cs="Arial"/>
          <w:sz w:val="18"/>
        </w:rPr>
        <w:t>FOSS</w:t>
      </w:r>
      <w:r w:rsidRPr="0048047F">
        <w:rPr>
          <w:rFonts w:ascii="Arial" w:hAnsi="Arial" w:cs="Arial"/>
          <w:sz w:val="18"/>
        </w:rPr>
        <w:t>責任者が有効性をもってアサインされたことを確かなものにします。</w:t>
      </w:r>
      <w:r w:rsidRPr="0048047F">
        <w:rPr>
          <w:rFonts w:ascii="Arial" w:hAnsi="Arial" w:cs="Arial"/>
          <w:sz w:val="18"/>
        </w:rPr>
        <w:t xml:space="preserve">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sz w:val="20"/>
        </w:rPr>
      </w:pPr>
      <w:bookmarkStart w:id="35" w:name="_Toc476563269"/>
      <w:r w:rsidRPr="0048047F">
        <w:rPr>
          <w:rFonts w:ascii="Arial" w:hAnsi="Arial" w:cs="Arial"/>
          <w:sz w:val="20"/>
        </w:rPr>
        <w:t>G3: FOSS</w:t>
      </w:r>
      <w:r w:rsidRPr="0048047F">
        <w:rPr>
          <w:rFonts w:ascii="Arial" w:hAnsi="Arial" w:cs="Arial"/>
          <w:sz w:val="20"/>
        </w:rPr>
        <w:t>コンテンツをレビューし承認する</w:t>
      </w:r>
      <w:bookmarkEnd w:id="35"/>
    </w:p>
    <w:p w:rsidR="00E828D4" w:rsidRPr="0048047F" w:rsidRDefault="008C4E55" w:rsidP="008C4E55">
      <w:pPr>
        <w:spacing w:beforeLines="50" w:before="180"/>
        <w:ind w:left="425" w:hangingChars="235" w:hanging="425"/>
        <w:rPr>
          <w:rFonts w:ascii="Arial" w:hAnsi="Arial" w:cs="Arial"/>
          <w:sz w:val="18"/>
        </w:rPr>
      </w:pPr>
      <w:r w:rsidRPr="008C4E55">
        <w:rPr>
          <w:rFonts w:ascii="Arial" w:hAnsi="Arial" w:cs="Arial"/>
          <w:b/>
          <w:sz w:val="18"/>
        </w:rPr>
        <w:t xml:space="preserve">3.1 </w:t>
      </w:r>
      <w:r w:rsidRPr="008C4E55">
        <w:rPr>
          <w:rFonts w:ascii="Arial" w:hAnsi="Arial" w:cs="Arial"/>
          <w:b/>
          <w:sz w:val="18"/>
        </w:rPr>
        <w:t>供給ソフトウェアに含まれる</w:t>
      </w:r>
      <w:del w:id="36" w:author="N" w:date="2017-03-21T07:53:00Z">
        <w:r w:rsidRPr="008C4E55" w:rsidDel="006655F4">
          <w:rPr>
            <w:rFonts w:ascii="Arial" w:hAnsi="Arial" w:cs="Arial"/>
            <w:b/>
            <w:sz w:val="18"/>
          </w:rPr>
          <w:delText>全て</w:delText>
        </w:r>
      </w:del>
      <w:ins w:id="37" w:author="N" w:date="2017-03-21T07:53:00Z">
        <w:r w:rsidR="006655F4">
          <w:rPr>
            <w:rFonts w:ascii="Arial" w:hAnsi="Arial" w:cs="Arial" w:hint="eastAsia"/>
            <w:b/>
            <w:sz w:val="18"/>
          </w:rPr>
          <w:t>すべて</w:t>
        </w:r>
      </w:ins>
      <w:r w:rsidRPr="008C4E55">
        <w:rPr>
          <w:rFonts w:ascii="Arial" w:hAnsi="Arial" w:cs="Arial"/>
          <w:b/>
          <w:sz w:val="18"/>
        </w:rPr>
        <w:t>の</w:t>
      </w:r>
      <w:r w:rsidRPr="008C4E55">
        <w:rPr>
          <w:rFonts w:ascii="Arial" w:hAnsi="Arial" w:cs="Arial"/>
          <w:b/>
          <w:sz w:val="18"/>
        </w:rPr>
        <w:t>FOSS</w:t>
      </w:r>
      <w:r w:rsidRPr="008C4E55">
        <w:rPr>
          <w:rFonts w:ascii="Arial" w:hAnsi="Arial" w:cs="Arial"/>
          <w:b/>
          <w:sz w:val="18"/>
        </w:rPr>
        <w:t>コンポーネント（およびそれらそれぞれの確認済みライセンス）を特定し、追跡し、リストとして保管するプロセスが存在すること</w:t>
      </w:r>
      <w:r w:rsidR="00E828D4" w:rsidRPr="0048047F">
        <w:rPr>
          <w:rFonts w:ascii="Arial" w:hAnsi="Arial" w:cs="Arial"/>
          <w:sz w:val="18"/>
        </w:rPr>
        <w:t xml:space="preserve">  </w:t>
      </w:r>
    </w:p>
    <w:p w:rsidR="00E828D4" w:rsidRPr="008C4E55" w:rsidRDefault="00E828D4" w:rsidP="008C4E55">
      <w:pPr>
        <w:spacing w:beforeLines="50" w:before="180"/>
        <w:ind w:leftChars="202" w:left="424"/>
        <w:rPr>
          <w:rFonts w:ascii="Arial" w:hAnsi="Arial" w:cs="Arial"/>
          <w:b/>
          <w:sz w:val="18"/>
        </w:rPr>
      </w:pPr>
      <w:r w:rsidRPr="008C4E55">
        <w:rPr>
          <w:rFonts w:ascii="Arial" w:hAnsi="Arial" w:cs="Arial"/>
          <w:b/>
          <w:sz w:val="18"/>
        </w:rPr>
        <w:t>証跡：</w:t>
      </w:r>
      <w:r w:rsidRPr="008C4E55">
        <w:rPr>
          <w:rFonts w:ascii="Arial" w:hAnsi="Arial" w:cs="Arial"/>
          <w:b/>
          <w:sz w:val="18"/>
        </w:rPr>
        <w:t xml:space="preserve"> </w:t>
      </w:r>
    </w:p>
    <w:p w:rsidR="00E828D4" w:rsidRPr="008C4E55" w:rsidRDefault="00E828D4" w:rsidP="008C4E55">
      <w:pPr>
        <w:pStyle w:val="a3"/>
        <w:numPr>
          <w:ilvl w:val="0"/>
          <w:numId w:val="5"/>
        </w:numPr>
        <w:ind w:leftChars="0" w:left="851"/>
        <w:rPr>
          <w:rFonts w:ascii="Arial" w:hAnsi="Arial" w:cs="Arial"/>
          <w:sz w:val="18"/>
        </w:rPr>
      </w:pPr>
      <w:r w:rsidRPr="008C4E55">
        <w:rPr>
          <w:rFonts w:ascii="Arial" w:hAnsi="Arial" w:cs="Arial"/>
          <w:sz w:val="18"/>
        </w:rPr>
        <w:t xml:space="preserve">3.1.1 </w:t>
      </w:r>
      <w:r w:rsidRPr="008C4E55">
        <w:rPr>
          <w:rFonts w:ascii="Arial" w:hAnsi="Arial" w:cs="Arial"/>
          <w:sz w:val="18"/>
        </w:rPr>
        <w:t>供給ソフトウェアに含まれるすべての</w:t>
      </w:r>
      <w:r w:rsidRPr="008C4E55">
        <w:rPr>
          <w:rFonts w:ascii="Arial" w:hAnsi="Arial" w:cs="Arial"/>
          <w:sz w:val="18"/>
        </w:rPr>
        <w:t>FOSS</w:t>
      </w:r>
      <w:r w:rsidRPr="008C4E55">
        <w:rPr>
          <w:rFonts w:ascii="Arial" w:hAnsi="Arial" w:cs="Arial"/>
          <w:sz w:val="18"/>
        </w:rPr>
        <w:t>コンポーネントおよびそれらの確認済みライセンスを特定し、追跡し、リストして保管するために使われる、文書化された手続きの存在</w:t>
      </w:r>
      <w:r w:rsidRPr="008C4E55">
        <w:rPr>
          <w:rFonts w:ascii="Arial" w:hAnsi="Arial" w:cs="Arial"/>
          <w:sz w:val="18"/>
        </w:rPr>
        <w:t xml:space="preserve"> </w:t>
      </w:r>
    </w:p>
    <w:p w:rsidR="00E828D4" w:rsidRPr="008C4E55" w:rsidRDefault="008C4E55" w:rsidP="008C4E55">
      <w:pPr>
        <w:spacing w:beforeLines="50" w:before="180"/>
        <w:ind w:leftChars="202" w:left="424"/>
        <w:rPr>
          <w:rFonts w:ascii="Arial" w:hAnsi="Arial" w:cs="Arial"/>
          <w:b/>
          <w:sz w:val="18"/>
        </w:rPr>
      </w:pPr>
      <w:r>
        <w:rPr>
          <w:rFonts w:ascii="Arial" w:hAnsi="Arial" w:cs="Arial"/>
          <w:b/>
          <w:sz w:val="18"/>
        </w:rPr>
        <w:t>論拠</w:t>
      </w:r>
      <w:r>
        <w:rPr>
          <w:rFonts w:ascii="Arial" w:hAnsi="Arial" w:cs="Arial"/>
          <w:b/>
          <w:sz w:val="18"/>
        </w:rPr>
        <w:t>:</w:t>
      </w:r>
    </w:p>
    <w:p w:rsidR="00E828D4" w:rsidRPr="0048047F" w:rsidRDefault="00E828D4" w:rsidP="008C4E55">
      <w:pPr>
        <w:ind w:leftChars="202" w:left="424"/>
        <w:rPr>
          <w:rFonts w:ascii="Arial" w:hAnsi="Arial" w:cs="Arial"/>
          <w:sz w:val="18"/>
        </w:rPr>
      </w:pPr>
      <w:r w:rsidRPr="0048047F">
        <w:rPr>
          <w:rFonts w:ascii="Arial" w:hAnsi="Arial" w:cs="Arial"/>
          <w:sz w:val="18"/>
        </w:rPr>
        <w:t xml:space="preserve"> </w:t>
      </w:r>
      <w:r w:rsidRPr="0048047F">
        <w:rPr>
          <w:rFonts w:ascii="Arial" w:hAnsi="Arial" w:cs="Arial"/>
          <w:sz w:val="18"/>
        </w:rPr>
        <w:t>供給されたソフトウェアを構成するために用いられる</w:t>
      </w:r>
      <w:del w:id="38" w:author="N" w:date="2017-03-21T07:53:00Z">
        <w:r w:rsidRPr="0048047F" w:rsidDel="006655F4">
          <w:rPr>
            <w:rFonts w:ascii="Arial" w:hAnsi="Arial" w:cs="Arial"/>
            <w:sz w:val="18"/>
          </w:rPr>
          <w:delText>全て</w:delText>
        </w:r>
      </w:del>
      <w:ins w:id="39" w:author="N" w:date="2017-03-21T07:53:00Z">
        <w:r w:rsidR="006655F4">
          <w:rPr>
            <w:rFonts w:ascii="Arial" w:hAnsi="Arial" w:cs="Arial" w:hint="eastAsia"/>
            <w:sz w:val="18"/>
          </w:rPr>
          <w:t>すべて</w:t>
        </w:r>
      </w:ins>
      <w:r w:rsidRPr="0048047F">
        <w:rPr>
          <w:rFonts w:ascii="Arial" w:hAnsi="Arial" w:cs="Arial"/>
          <w:sz w:val="18"/>
        </w:rPr>
        <w:t>の</w:t>
      </w:r>
      <w:r w:rsidRPr="0048047F">
        <w:rPr>
          <w:rFonts w:ascii="Arial" w:hAnsi="Arial" w:cs="Arial"/>
          <w:sz w:val="18"/>
        </w:rPr>
        <w:t>FOSS</w:t>
      </w:r>
      <w:r w:rsidRPr="0048047F">
        <w:rPr>
          <w:rFonts w:ascii="Arial" w:hAnsi="Arial" w:cs="Arial"/>
          <w:sz w:val="18"/>
        </w:rPr>
        <w:t>コンポーネントを特定し、リスト化するためのプロセスが存在することを確かなものにします。</w:t>
      </w:r>
      <w:r w:rsidRPr="0048047F">
        <w:rPr>
          <w:rFonts w:ascii="Arial" w:hAnsi="Arial" w:cs="Arial"/>
          <w:sz w:val="18"/>
        </w:rPr>
        <w:t xml:space="preserve"> </w:t>
      </w:r>
      <w:r w:rsidRPr="0048047F">
        <w:rPr>
          <w:rFonts w:ascii="Arial" w:hAnsi="Arial" w:cs="Arial"/>
          <w:sz w:val="18"/>
        </w:rPr>
        <w:t>個々のコンポーネントの頒布に関する義務や制約を理解するために、ライセンス条項の体系的なレビューを支援するよう、本目録が存在していなければなりません。</w:t>
      </w:r>
      <w:r w:rsidRPr="0048047F">
        <w:rPr>
          <w:rFonts w:ascii="Arial" w:hAnsi="Arial" w:cs="Arial"/>
          <w:sz w:val="18"/>
        </w:rPr>
        <w:t xml:space="preserve"> </w:t>
      </w:r>
      <w:r w:rsidRPr="0048047F">
        <w:rPr>
          <w:rFonts w:ascii="Arial" w:hAnsi="Arial" w:cs="Arial"/>
          <w:sz w:val="18"/>
        </w:rPr>
        <w:t>記録された本目録は、そのプロセスにもとづいていることを示す確証として機能します。</w:t>
      </w:r>
      <w:r w:rsidRPr="0048047F">
        <w:rPr>
          <w:rFonts w:ascii="Arial" w:hAnsi="Arial" w:cs="Arial"/>
          <w:sz w:val="18"/>
        </w:rPr>
        <w:t xml:space="preserve">  </w:t>
      </w:r>
    </w:p>
    <w:p w:rsidR="00E828D4" w:rsidRPr="008C4E55" w:rsidRDefault="008C4E55" w:rsidP="008C4E55">
      <w:pPr>
        <w:spacing w:beforeLines="50" w:before="180"/>
        <w:ind w:left="425" w:hangingChars="235" w:hanging="425"/>
        <w:rPr>
          <w:rFonts w:ascii="Arial" w:hAnsi="Arial" w:cs="Arial"/>
          <w:b/>
          <w:sz w:val="18"/>
        </w:rPr>
      </w:pPr>
      <w:r>
        <w:rPr>
          <w:rFonts w:ascii="Arial" w:hAnsi="Arial" w:cs="Arial"/>
          <w:b/>
          <w:sz w:val="18"/>
        </w:rPr>
        <w:t>3.2 FOSS</w:t>
      </w:r>
      <w:r>
        <w:rPr>
          <w:rFonts w:ascii="Arial" w:hAnsi="Arial" w:cs="Arial"/>
          <w:b/>
          <w:sz w:val="18"/>
        </w:rPr>
        <w:t>プログラムは供給ソフトウェアについて、ソフトウェア</w:t>
      </w:r>
      <w:r>
        <w:rPr>
          <w:rFonts w:ascii="Arial" w:hAnsi="Arial" w:cs="Arial"/>
          <w:b/>
          <w:sz w:val="18"/>
        </w:rPr>
        <w:t xml:space="preserve"> </w:t>
      </w:r>
      <w:r>
        <w:rPr>
          <w:rFonts w:ascii="Arial" w:hAnsi="Arial" w:cs="Arial"/>
          <w:b/>
          <w:sz w:val="18"/>
        </w:rPr>
        <w:t>スタッフが直面する典型的な</w:t>
      </w:r>
      <w:r>
        <w:rPr>
          <w:rFonts w:ascii="Arial" w:hAnsi="Arial" w:cs="Arial"/>
          <w:b/>
          <w:sz w:val="18"/>
        </w:rPr>
        <w:t>FOSS</w:t>
      </w:r>
      <w:r>
        <w:rPr>
          <w:rFonts w:ascii="Arial" w:hAnsi="Arial" w:cs="Arial"/>
          <w:b/>
          <w:sz w:val="18"/>
        </w:rPr>
        <w:t>ユースケースに対応できること。以下のようなユースケースが含まれる場合がある－供給ソフトウェアのパーツが：（以下のリストは網羅的でなく、組織によっては以下のユースケースが当てはまらないこともありうる点は注意）</w:t>
      </w:r>
      <w:r w:rsidR="00E828D4" w:rsidRPr="008C4E55">
        <w:rPr>
          <w:rFonts w:ascii="Arial" w:hAnsi="Arial" w:cs="Arial"/>
          <w:b/>
          <w:sz w:val="18"/>
        </w:rPr>
        <w:t xml:space="preserve">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 </w:t>
      </w:r>
      <w:r w:rsidRPr="008C4E55">
        <w:rPr>
          <w:rFonts w:ascii="Arial" w:hAnsi="Arial" w:cs="Arial"/>
          <w:b/>
          <w:sz w:val="18"/>
        </w:rPr>
        <w:t>バイナリ形態で頒布されている</w:t>
      </w:r>
      <w:r w:rsidRPr="008C4E55">
        <w:rPr>
          <w:rFonts w:ascii="Arial" w:hAnsi="Arial" w:cs="Arial"/>
          <w:b/>
          <w:sz w:val="18"/>
        </w:rPr>
        <w:t xml:space="preserve">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 </w:t>
      </w:r>
      <w:r w:rsidRPr="008C4E55">
        <w:rPr>
          <w:rFonts w:ascii="Arial" w:hAnsi="Arial" w:cs="Arial"/>
          <w:b/>
          <w:sz w:val="18"/>
        </w:rPr>
        <w:t>ソースコード形態で頒布されている</w:t>
      </w:r>
      <w:r w:rsidRPr="008C4E55">
        <w:rPr>
          <w:rFonts w:ascii="Arial" w:hAnsi="Arial" w:cs="Arial"/>
          <w:b/>
          <w:sz w:val="18"/>
        </w:rPr>
        <w:t xml:space="preserve">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 </w:t>
      </w:r>
      <w:r w:rsidRPr="008C4E55">
        <w:rPr>
          <w:rFonts w:ascii="Arial" w:hAnsi="Arial" w:cs="Arial"/>
          <w:b/>
          <w:sz w:val="18"/>
        </w:rPr>
        <w:t>コピーレフトの義務を生じうる他の</w:t>
      </w:r>
      <w:r w:rsidRPr="008C4E55">
        <w:rPr>
          <w:rFonts w:ascii="Arial" w:hAnsi="Arial" w:cs="Arial"/>
          <w:b/>
          <w:sz w:val="18"/>
        </w:rPr>
        <w:t>FOSS</w:t>
      </w:r>
      <w:r w:rsidRPr="008C4E55">
        <w:rPr>
          <w:rFonts w:ascii="Arial" w:hAnsi="Arial" w:cs="Arial"/>
          <w:b/>
          <w:sz w:val="18"/>
        </w:rPr>
        <w:t>と統合されている</w:t>
      </w:r>
      <w:r w:rsidRPr="008C4E55">
        <w:rPr>
          <w:rFonts w:ascii="Arial" w:hAnsi="Arial" w:cs="Arial"/>
          <w:b/>
          <w:sz w:val="18"/>
        </w:rPr>
        <w:t xml:space="preserve">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 </w:t>
      </w:r>
      <w:r w:rsidRPr="008C4E55">
        <w:rPr>
          <w:rFonts w:ascii="Arial" w:hAnsi="Arial" w:cs="Arial"/>
          <w:b/>
          <w:sz w:val="18"/>
        </w:rPr>
        <w:t>修正された</w:t>
      </w:r>
      <w:r w:rsidRPr="008C4E55">
        <w:rPr>
          <w:rFonts w:ascii="Arial" w:hAnsi="Arial" w:cs="Arial"/>
          <w:b/>
          <w:sz w:val="18"/>
        </w:rPr>
        <w:t>FOSS</w:t>
      </w:r>
      <w:r w:rsidRPr="008C4E55">
        <w:rPr>
          <w:rFonts w:ascii="Arial" w:hAnsi="Arial" w:cs="Arial"/>
          <w:b/>
          <w:sz w:val="18"/>
        </w:rPr>
        <w:t>を含んでいる</w:t>
      </w:r>
      <w:r w:rsidRPr="008C4E55">
        <w:rPr>
          <w:rFonts w:ascii="Arial" w:hAnsi="Arial" w:cs="Arial"/>
          <w:b/>
          <w:sz w:val="18"/>
        </w:rPr>
        <w:t xml:space="preserve"> </w:t>
      </w:r>
    </w:p>
    <w:p w:rsidR="00E828D4" w:rsidRPr="00EB778E" w:rsidRDefault="00E828D4" w:rsidP="008C4E55">
      <w:pPr>
        <w:pStyle w:val="a3"/>
        <w:numPr>
          <w:ilvl w:val="0"/>
          <w:numId w:val="2"/>
        </w:numPr>
        <w:ind w:leftChars="0" w:left="851"/>
        <w:rPr>
          <w:rFonts w:ascii="Arial" w:hAnsi="Arial" w:cs="Arial"/>
          <w:b/>
          <w:sz w:val="18"/>
        </w:rPr>
      </w:pPr>
      <w:r w:rsidRPr="00EB778E">
        <w:rPr>
          <w:rFonts w:ascii="Arial" w:hAnsi="Arial" w:cs="Arial"/>
          <w:b/>
          <w:sz w:val="18"/>
        </w:rPr>
        <w:t xml:space="preserve"> </w:t>
      </w:r>
      <w:r w:rsidRPr="00EB778E">
        <w:rPr>
          <w:rFonts w:ascii="Arial" w:hAnsi="Arial" w:cs="Arial"/>
          <w:b/>
          <w:sz w:val="18"/>
        </w:rPr>
        <w:t>供給ソフトウェア内で他コンポーネントと連動するが、お互いに互換性のないライセンスの下にある</w:t>
      </w:r>
      <w:r w:rsidRPr="00EB778E">
        <w:rPr>
          <w:rFonts w:ascii="Arial" w:hAnsi="Arial" w:cs="Arial"/>
          <w:b/>
          <w:sz w:val="18"/>
        </w:rPr>
        <w:t>FOSS</w:t>
      </w:r>
      <w:r w:rsidRPr="00EB778E">
        <w:rPr>
          <w:rFonts w:ascii="Arial" w:hAnsi="Arial" w:cs="Arial"/>
          <w:b/>
          <w:sz w:val="18"/>
        </w:rPr>
        <w:t>、その他ソフトウェアを含んでいる</w:t>
      </w:r>
      <w:r w:rsidRPr="00EB778E">
        <w:rPr>
          <w:rFonts w:ascii="Arial" w:hAnsi="Arial" w:cs="Arial"/>
          <w:b/>
          <w:sz w:val="18"/>
        </w:rPr>
        <w:t xml:space="preserve">  </w:t>
      </w:r>
    </w:p>
    <w:p w:rsidR="00E828D4" w:rsidRPr="0048047F" w:rsidRDefault="00E828D4" w:rsidP="008C4E55">
      <w:pPr>
        <w:pStyle w:val="a3"/>
        <w:numPr>
          <w:ilvl w:val="0"/>
          <w:numId w:val="2"/>
        </w:numPr>
        <w:ind w:leftChars="0" w:left="851"/>
        <w:rPr>
          <w:rFonts w:ascii="Arial" w:hAnsi="Arial" w:cs="Arial"/>
          <w:sz w:val="18"/>
        </w:rPr>
      </w:pPr>
      <w:r w:rsidRPr="008C4E55">
        <w:rPr>
          <w:rFonts w:ascii="Arial" w:hAnsi="Arial" w:cs="Arial"/>
          <w:b/>
          <w:sz w:val="18"/>
        </w:rPr>
        <w:t xml:space="preserve"> </w:t>
      </w:r>
      <w:r w:rsidRPr="008C4E55">
        <w:rPr>
          <w:rFonts w:ascii="Arial" w:hAnsi="Arial" w:cs="Arial"/>
          <w:b/>
          <w:sz w:val="18"/>
        </w:rPr>
        <w:t>帰属要求のある</w:t>
      </w:r>
      <w:r w:rsidRPr="008C4E55">
        <w:rPr>
          <w:rFonts w:ascii="Arial" w:hAnsi="Arial" w:cs="Arial"/>
          <w:b/>
          <w:sz w:val="18"/>
        </w:rPr>
        <w:t>FOSS</w:t>
      </w:r>
      <w:r w:rsidRPr="008C4E55">
        <w:rPr>
          <w:rFonts w:ascii="Arial" w:hAnsi="Arial" w:cs="Arial"/>
          <w:b/>
          <w:sz w:val="18"/>
        </w:rPr>
        <w:t>を含んでいる</w:t>
      </w:r>
      <w:r w:rsidRPr="0048047F">
        <w:rPr>
          <w:rFonts w:ascii="Arial" w:hAnsi="Arial" w:cs="Arial"/>
          <w:sz w:val="18"/>
        </w:rPr>
        <w:t xml:space="preserve"> </w:t>
      </w:r>
    </w:p>
    <w:p w:rsidR="00E828D4" w:rsidRPr="008C4E55" w:rsidRDefault="00E828D4" w:rsidP="008C4E55">
      <w:pPr>
        <w:spacing w:beforeLines="50" w:before="180"/>
        <w:ind w:leftChars="202" w:left="424"/>
        <w:rPr>
          <w:rFonts w:ascii="Arial" w:hAnsi="Arial" w:cs="Arial"/>
          <w:b/>
          <w:sz w:val="18"/>
        </w:rPr>
      </w:pPr>
      <w:r w:rsidRPr="008C4E55">
        <w:rPr>
          <w:rFonts w:ascii="Arial" w:hAnsi="Arial" w:cs="Arial"/>
          <w:b/>
          <w:sz w:val="18"/>
        </w:rPr>
        <w:t>証跡：</w:t>
      </w:r>
      <w:r w:rsidRPr="008C4E55">
        <w:rPr>
          <w:rFonts w:ascii="Arial" w:hAnsi="Arial" w:cs="Arial"/>
          <w:b/>
          <w:sz w:val="18"/>
        </w:rPr>
        <w:t xml:space="preserve"> </w:t>
      </w:r>
    </w:p>
    <w:p w:rsidR="00E828D4" w:rsidRPr="0000655A" w:rsidRDefault="00E828D4" w:rsidP="008C4E55">
      <w:pPr>
        <w:pStyle w:val="a3"/>
        <w:numPr>
          <w:ilvl w:val="0"/>
          <w:numId w:val="5"/>
        </w:numPr>
        <w:ind w:leftChars="0" w:left="851"/>
        <w:rPr>
          <w:rFonts w:ascii="Arial" w:hAnsi="Arial" w:cs="Arial"/>
          <w:sz w:val="18"/>
        </w:rPr>
      </w:pPr>
      <w:r w:rsidRPr="0000655A">
        <w:rPr>
          <w:rFonts w:ascii="Arial" w:hAnsi="Arial" w:cs="Arial"/>
          <w:sz w:val="18"/>
        </w:rPr>
        <w:t xml:space="preserve">3.2.1 </w:t>
      </w:r>
      <w:r w:rsidRPr="0000655A">
        <w:rPr>
          <w:rFonts w:ascii="Arial" w:hAnsi="Arial" w:cs="Arial"/>
          <w:sz w:val="18"/>
        </w:rPr>
        <w:t>供給されたソフトウェアについてソフトウェア</w:t>
      </w:r>
      <w:r w:rsidRPr="0000655A">
        <w:rPr>
          <w:rFonts w:ascii="Arial" w:hAnsi="Arial" w:cs="Arial"/>
          <w:sz w:val="18"/>
        </w:rPr>
        <w:t xml:space="preserve"> </w:t>
      </w:r>
      <w:r w:rsidRPr="0000655A">
        <w:rPr>
          <w:rFonts w:ascii="Arial" w:hAnsi="Arial" w:cs="Arial"/>
          <w:sz w:val="18"/>
        </w:rPr>
        <w:t>スタッフが直面する典型的な</w:t>
      </w:r>
      <w:r w:rsidRPr="0000655A">
        <w:rPr>
          <w:rFonts w:ascii="Arial" w:hAnsi="Arial" w:cs="Arial"/>
          <w:sz w:val="18"/>
        </w:rPr>
        <w:t>FOSS</w:t>
      </w:r>
      <w:r w:rsidRPr="0000655A">
        <w:rPr>
          <w:rFonts w:ascii="Arial" w:hAnsi="Arial" w:cs="Arial"/>
          <w:sz w:val="18"/>
        </w:rPr>
        <w:t>のユースケースに取り組むために整備されたプロセス</w:t>
      </w:r>
      <w:r w:rsidRPr="0000655A">
        <w:rPr>
          <w:rFonts w:ascii="Arial" w:hAnsi="Arial" w:cs="Arial"/>
          <w:sz w:val="18"/>
        </w:rPr>
        <w:t xml:space="preserve"> </w:t>
      </w:r>
    </w:p>
    <w:p w:rsidR="00E828D4" w:rsidRPr="008C4E55" w:rsidRDefault="00E828D4" w:rsidP="008C4E55">
      <w:pPr>
        <w:spacing w:beforeLines="50" w:before="180"/>
        <w:ind w:leftChars="202" w:left="424"/>
        <w:rPr>
          <w:rFonts w:ascii="Arial" w:hAnsi="Arial" w:cs="Arial"/>
          <w:b/>
          <w:sz w:val="18"/>
        </w:rPr>
      </w:pPr>
      <w:r w:rsidRPr="008C4E55">
        <w:rPr>
          <w:rFonts w:ascii="Arial" w:hAnsi="Arial" w:cs="Arial"/>
          <w:b/>
          <w:sz w:val="18"/>
        </w:rPr>
        <w:t>論拠</w:t>
      </w:r>
      <w:r w:rsidRPr="008C4E55">
        <w:rPr>
          <w:rFonts w:ascii="Arial" w:hAnsi="Arial" w:cs="Arial"/>
          <w:b/>
          <w:sz w:val="18"/>
        </w:rPr>
        <w:t xml:space="preserve">: </w:t>
      </w:r>
    </w:p>
    <w:p w:rsidR="00E828D4" w:rsidRPr="0048047F" w:rsidRDefault="00E828D4" w:rsidP="008C4E55">
      <w:pPr>
        <w:ind w:leftChars="202" w:left="424"/>
        <w:rPr>
          <w:rFonts w:ascii="Arial" w:hAnsi="Arial" w:cs="Arial"/>
          <w:sz w:val="18"/>
        </w:rPr>
      </w:pPr>
      <w:r w:rsidRPr="0048047F">
        <w:rPr>
          <w:rFonts w:ascii="Arial" w:hAnsi="Arial" w:cs="Arial"/>
          <w:sz w:val="18"/>
        </w:rPr>
        <w:t xml:space="preserve"> FOSS</w:t>
      </w:r>
      <w:r w:rsidRPr="0048047F">
        <w:rPr>
          <w:rFonts w:ascii="Arial" w:hAnsi="Arial" w:cs="Arial"/>
          <w:sz w:val="18"/>
        </w:rPr>
        <w:t>プログラムが組織のビジネスを実践する際の典型的なユースケースに十分耐えられるものにします。</w:t>
      </w:r>
      <w:r w:rsidRPr="0048047F">
        <w:rPr>
          <w:rFonts w:ascii="Arial" w:hAnsi="Arial" w:cs="Arial"/>
          <w:sz w:val="18"/>
        </w:rPr>
        <w:t xml:space="preserve">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sz w:val="20"/>
        </w:rPr>
      </w:pPr>
      <w:bookmarkStart w:id="40" w:name="_Toc476563270"/>
      <w:r w:rsidRPr="0048047F">
        <w:rPr>
          <w:rFonts w:ascii="Arial" w:hAnsi="Arial" w:cs="Arial"/>
          <w:sz w:val="20"/>
        </w:rPr>
        <w:t>G4: FOSS</w:t>
      </w:r>
      <w:r w:rsidRPr="0048047F">
        <w:rPr>
          <w:rFonts w:ascii="Arial" w:hAnsi="Arial" w:cs="Arial"/>
          <w:sz w:val="20"/>
        </w:rPr>
        <w:t>ドキュメントや生成物をデリバリする</w:t>
      </w:r>
      <w:bookmarkEnd w:id="40"/>
      <w:r w:rsidRPr="0048047F">
        <w:rPr>
          <w:rFonts w:ascii="Arial" w:hAnsi="Arial" w:cs="Arial"/>
          <w:sz w:val="20"/>
        </w:rPr>
        <w:t xml:space="preserve"> </w:t>
      </w:r>
    </w:p>
    <w:p w:rsidR="00E828D4" w:rsidRPr="00A55D41" w:rsidRDefault="00E828D4" w:rsidP="00A55D41">
      <w:pPr>
        <w:ind w:left="425" w:hangingChars="235" w:hanging="425"/>
        <w:rPr>
          <w:rFonts w:ascii="Arial" w:hAnsi="Arial" w:cs="Arial"/>
          <w:b/>
          <w:sz w:val="18"/>
        </w:rPr>
      </w:pPr>
      <w:r w:rsidRPr="00A55D41">
        <w:rPr>
          <w:rFonts w:ascii="Arial" w:hAnsi="Arial" w:cs="Arial"/>
          <w:b/>
          <w:sz w:val="18"/>
        </w:rPr>
        <w:t xml:space="preserve">4.1 </w:t>
      </w:r>
      <w:r w:rsidRPr="00A55D41">
        <w:rPr>
          <w:rFonts w:ascii="Arial" w:hAnsi="Arial" w:cs="Arial"/>
          <w:b/>
          <w:sz w:val="18"/>
        </w:rPr>
        <w:t>提供ソフトウェアが伴う確認済みライセンスに応じ要求される、以下の頒布・配布コンプライアンス生成物が用意されていること：</w:t>
      </w:r>
      <w:r w:rsidRPr="00A55D41">
        <w:rPr>
          <w:rFonts w:ascii="Arial" w:hAnsi="Arial" w:cs="Arial"/>
          <w:b/>
          <w:sz w:val="18"/>
        </w:rPr>
        <w:t xml:space="preserve"> </w:t>
      </w:r>
    </w:p>
    <w:p w:rsidR="00E828D4" w:rsidRPr="00A55D41" w:rsidRDefault="00E828D4" w:rsidP="00A55D41">
      <w:pPr>
        <w:pStyle w:val="a3"/>
        <w:numPr>
          <w:ilvl w:val="0"/>
          <w:numId w:val="2"/>
        </w:numPr>
        <w:ind w:leftChars="0" w:left="851"/>
        <w:rPr>
          <w:rFonts w:ascii="Arial" w:hAnsi="Arial" w:cs="Arial"/>
          <w:b/>
          <w:sz w:val="18"/>
        </w:rPr>
      </w:pPr>
      <w:r w:rsidRPr="001F1AAC">
        <w:rPr>
          <w:rFonts w:ascii="Arial" w:hAnsi="Arial" w:cs="Arial"/>
          <w:b/>
          <w:sz w:val="18"/>
        </w:rPr>
        <w:t xml:space="preserve"> </w:t>
      </w:r>
      <w:r w:rsidRPr="001F1AAC">
        <w:rPr>
          <w:rFonts w:ascii="Arial" w:hAnsi="Arial" w:cs="Arial"/>
          <w:b/>
          <w:sz w:val="18"/>
        </w:rPr>
        <w:t>著作権表示</w:t>
      </w:r>
      <w:r w:rsidRPr="00A55D41">
        <w:rPr>
          <w:rFonts w:ascii="Arial" w:hAnsi="Arial" w:cs="Arial"/>
          <w:b/>
          <w:sz w:val="18"/>
        </w:rPr>
        <w:t xml:space="preserve">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 </w:t>
      </w:r>
      <w:r w:rsidRPr="00A55D41">
        <w:rPr>
          <w:rFonts w:ascii="Arial" w:hAnsi="Arial" w:cs="Arial"/>
          <w:b/>
          <w:sz w:val="18"/>
        </w:rPr>
        <w:t>確認されるライセンスの写し</w:t>
      </w:r>
      <w:r w:rsidRPr="00A55D41">
        <w:rPr>
          <w:rFonts w:ascii="Arial" w:hAnsi="Arial" w:cs="Arial"/>
          <w:b/>
          <w:sz w:val="18"/>
        </w:rPr>
        <w:t xml:space="preserve">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 </w:t>
      </w:r>
      <w:r w:rsidRPr="00A55D41">
        <w:rPr>
          <w:rFonts w:ascii="Arial" w:hAnsi="Arial" w:cs="Arial"/>
          <w:b/>
          <w:sz w:val="18"/>
        </w:rPr>
        <w:t>改修内容の通知</w:t>
      </w:r>
      <w:r w:rsidRPr="00A55D41">
        <w:rPr>
          <w:rFonts w:ascii="Arial" w:hAnsi="Arial" w:cs="Arial"/>
          <w:b/>
          <w:sz w:val="18"/>
        </w:rPr>
        <w:t xml:space="preserve">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 </w:t>
      </w:r>
      <w:r w:rsidRPr="00A55D41">
        <w:rPr>
          <w:rFonts w:ascii="Arial" w:hAnsi="Arial" w:cs="Arial"/>
          <w:b/>
          <w:sz w:val="18"/>
        </w:rPr>
        <w:t>帰属表示</w:t>
      </w:r>
      <w:r w:rsidRPr="00A55D41">
        <w:rPr>
          <w:rFonts w:ascii="Arial" w:hAnsi="Arial" w:cs="Arial"/>
          <w:b/>
          <w:sz w:val="18"/>
        </w:rPr>
        <w:t xml:space="preserve">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 </w:t>
      </w:r>
      <w:r w:rsidRPr="00A55D41">
        <w:rPr>
          <w:rFonts w:ascii="Arial" w:hAnsi="Arial" w:cs="Arial"/>
          <w:b/>
          <w:sz w:val="18"/>
        </w:rPr>
        <w:t>重要な通知</w:t>
      </w:r>
      <w:r w:rsidRPr="00A55D41">
        <w:rPr>
          <w:rFonts w:ascii="Arial" w:hAnsi="Arial" w:cs="Arial"/>
          <w:b/>
          <w:sz w:val="18"/>
        </w:rPr>
        <w:t xml:space="preserve">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 </w:t>
      </w:r>
      <w:r w:rsidRPr="00A55D41">
        <w:rPr>
          <w:rFonts w:ascii="Arial" w:hAnsi="Arial" w:cs="Arial"/>
          <w:b/>
          <w:sz w:val="18"/>
        </w:rPr>
        <w:t>ソースコード</w:t>
      </w:r>
      <w:r w:rsidRPr="00A55D41">
        <w:rPr>
          <w:rFonts w:ascii="Arial" w:hAnsi="Arial" w:cs="Arial"/>
          <w:b/>
          <w:sz w:val="18"/>
        </w:rPr>
        <w:t xml:space="preserve">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 </w:t>
      </w:r>
      <w:r w:rsidRPr="00A55D41">
        <w:rPr>
          <w:rFonts w:ascii="Arial" w:hAnsi="Arial" w:cs="Arial"/>
          <w:b/>
          <w:sz w:val="18"/>
        </w:rPr>
        <w:t>ビルドに必要な手順とスクリプト</w:t>
      </w:r>
      <w:r w:rsidRPr="00A55D41">
        <w:rPr>
          <w:rFonts w:ascii="Arial" w:hAnsi="Arial" w:cs="Arial"/>
          <w:b/>
          <w:sz w:val="18"/>
        </w:rPr>
        <w:t xml:space="preserve">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 </w:t>
      </w:r>
      <w:r w:rsidRPr="00A55D41">
        <w:rPr>
          <w:rFonts w:ascii="Arial" w:hAnsi="Arial" w:cs="Arial"/>
          <w:b/>
          <w:sz w:val="18"/>
        </w:rPr>
        <w:t>書面による申し入れ</w:t>
      </w:r>
      <w:r w:rsidRPr="00A55D41">
        <w:rPr>
          <w:rFonts w:ascii="Arial" w:hAnsi="Arial" w:cs="Arial"/>
          <w:b/>
          <w:sz w:val="18"/>
        </w:rPr>
        <w:t xml:space="preserve"> </w:t>
      </w:r>
    </w:p>
    <w:p w:rsidR="00E828D4" w:rsidRPr="00A55D41" w:rsidRDefault="00E828D4" w:rsidP="00A55D41">
      <w:pPr>
        <w:spacing w:beforeLines="50" w:before="180"/>
        <w:ind w:leftChars="202" w:left="424"/>
        <w:rPr>
          <w:rFonts w:ascii="Arial" w:hAnsi="Arial" w:cs="Arial"/>
          <w:b/>
          <w:sz w:val="18"/>
        </w:rPr>
      </w:pPr>
      <w:r w:rsidRPr="00A55D41">
        <w:rPr>
          <w:rFonts w:ascii="Arial" w:hAnsi="Arial" w:cs="Arial"/>
          <w:b/>
          <w:sz w:val="18"/>
        </w:rPr>
        <w:t>証跡：</w:t>
      </w:r>
      <w:r w:rsidRPr="00A55D41">
        <w:rPr>
          <w:rFonts w:ascii="Arial" w:hAnsi="Arial" w:cs="Arial"/>
          <w:b/>
          <w:sz w:val="18"/>
        </w:rPr>
        <w:t xml:space="preserve"> </w:t>
      </w:r>
    </w:p>
    <w:p w:rsidR="00E828D4" w:rsidRPr="00A55D41" w:rsidRDefault="00E828D4" w:rsidP="00E828D4">
      <w:pPr>
        <w:pStyle w:val="a3"/>
        <w:numPr>
          <w:ilvl w:val="0"/>
          <w:numId w:val="5"/>
        </w:numPr>
        <w:ind w:leftChars="0" w:left="851"/>
        <w:rPr>
          <w:rFonts w:ascii="Arial" w:hAnsi="Arial" w:cs="Arial"/>
          <w:sz w:val="18"/>
        </w:rPr>
      </w:pPr>
      <w:r w:rsidRPr="00A55D41">
        <w:rPr>
          <w:rFonts w:ascii="Arial" w:hAnsi="Arial" w:cs="Arial"/>
          <w:sz w:val="18"/>
        </w:rPr>
        <w:t xml:space="preserve">4.1.1 </w:t>
      </w:r>
      <w:r w:rsidRPr="00A55D41">
        <w:rPr>
          <w:rFonts w:ascii="Arial" w:hAnsi="Arial" w:cs="Arial"/>
          <w:sz w:val="18"/>
        </w:rPr>
        <w:t>確認済みライセンスが要求するとおり供給ソフトウェアとともにコンプライアンス生成物が、頒布・配布されていることを確実にするためのプロセスを記載する、文書化された手続きの存在</w:t>
      </w:r>
      <w:r w:rsidRPr="00A55D41">
        <w:rPr>
          <w:rFonts w:ascii="Arial" w:hAnsi="Arial" w:cs="Arial"/>
          <w:sz w:val="18"/>
        </w:rPr>
        <w:t xml:space="preserve"> </w:t>
      </w:r>
    </w:p>
    <w:p w:rsidR="00E828D4" w:rsidRPr="00A55D41" w:rsidRDefault="00E828D4" w:rsidP="00E828D4">
      <w:pPr>
        <w:pStyle w:val="a3"/>
        <w:numPr>
          <w:ilvl w:val="0"/>
          <w:numId w:val="5"/>
        </w:numPr>
        <w:ind w:leftChars="0" w:left="851"/>
        <w:rPr>
          <w:rFonts w:ascii="Arial" w:hAnsi="Arial" w:cs="Arial"/>
          <w:sz w:val="18"/>
        </w:rPr>
      </w:pPr>
      <w:r w:rsidRPr="00A55D41">
        <w:rPr>
          <w:rFonts w:ascii="Arial" w:hAnsi="Arial" w:cs="Arial"/>
          <w:sz w:val="18"/>
        </w:rPr>
        <w:t xml:space="preserve">4.1.2 </w:t>
      </w:r>
      <w:r w:rsidRPr="00A55D41">
        <w:rPr>
          <w:rFonts w:ascii="Arial" w:hAnsi="Arial" w:cs="Arial"/>
          <w:sz w:val="18"/>
        </w:rPr>
        <w:t>供給ソフトウェアに係る頒布・配布コンプライアンス生成物の、保管され、容易に検索可能な写し（例：法的な通知、ソースコードや</w:t>
      </w:r>
      <w:r w:rsidRPr="00A55D41">
        <w:rPr>
          <w:rFonts w:ascii="Arial" w:hAnsi="Arial" w:cs="Arial"/>
          <w:sz w:val="18"/>
        </w:rPr>
        <w:t>SPDX</w:t>
      </w:r>
      <w:r w:rsidRPr="00A55D41">
        <w:rPr>
          <w:rFonts w:ascii="Arial" w:hAnsi="Arial" w:cs="Arial"/>
          <w:sz w:val="18"/>
        </w:rPr>
        <w:t>ドキュメント）および本保管物が少なくとも当該提供ソフトウェアが申し出ている期間、もしくは確認済みライセンスが要求する期間（のうちいずれか長い方の期間）存在するために立てられた計画</w:t>
      </w:r>
    </w:p>
    <w:p w:rsidR="00E828D4" w:rsidRPr="00A55D41" w:rsidRDefault="00E828D4" w:rsidP="00A55D41">
      <w:pPr>
        <w:spacing w:beforeLines="50" w:before="180"/>
        <w:ind w:leftChars="202" w:left="424"/>
        <w:rPr>
          <w:rFonts w:ascii="Arial" w:hAnsi="Arial" w:cs="Arial"/>
          <w:b/>
          <w:sz w:val="18"/>
        </w:rPr>
      </w:pPr>
      <w:r w:rsidRPr="00A55D41">
        <w:rPr>
          <w:rFonts w:ascii="Arial" w:hAnsi="Arial" w:cs="Arial"/>
          <w:b/>
          <w:sz w:val="18"/>
        </w:rPr>
        <w:t>論拠</w:t>
      </w:r>
      <w:r w:rsidRPr="00A55D41">
        <w:rPr>
          <w:rFonts w:ascii="Arial" w:hAnsi="Arial" w:cs="Arial"/>
          <w:b/>
          <w:sz w:val="18"/>
        </w:rPr>
        <w:t xml:space="preserve">: </w:t>
      </w:r>
    </w:p>
    <w:p w:rsidR="00E828D4" w:rsidRPr="0048047F" w:rsidRDefault="00E828D4" w:rsidP="00A55D41">
      <w:pPr>
        <w:ind w:leftChars="202" w:left="424"/>
        <w:rPr>
          <w:rFonts w:ascii="Arial" w:hAnsi="Arial" w:cs="Arial"/>
          <w:sz w:val="18"/>
        </w:rPr>
      </w:pPr>
      <w:r w:rsidRPr="0048047F">
        <w:rPr>
          <w:rFonts w:ascii="Arial" w:hAnsi="Arial" w:cs="Arial"/>
          <w:sz w:val="18"/>
        </w:rPr>
        <w:t xml:space="preserve"> </w:t>
      </w:r>
      <w:r w:rsidRPr="0048047F">
        <w:rPr>
          <w:rFonts w:ascii="Arial" w:hAnsi="Arial" w:cs="Arial"/>
          <w:sz w:val="18"/>
        </w:rPr>
        <w:t>供給ソフトウェアを統制している確認済みライセンスが要求するとおりにコンプライアンス関連生成物がすべて集められてそれが添付されていることを確かなものとします。</w:t>
      </w:r>
      <w:r w:rsidRPr="0048047F">
        <w:rPr>
          <w:rFonts w:ascii="Arial" w:hAnsi="Arial" w:cs="Arial"/>
          <w:sz w:val="18"/>
        </w:rPr>
        <w:t xml:space="preserve">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sz w:val="20"/>
        </w:rPr>
      </w:pPr>
      <w:bookmarkStart w:id="41" w:name="_Toc476563271"/>
      <w:r w:rsidRPr="0048047F">
        <w:rPr>
          <w:rFonts w:ascii="Arial" w:hAnsi="Arial" w:cs="Arial"/>
          <w:sz w:val="20"/>
        </w:rPr>
        <w:t>G5: FOSS</w:t>
      </w:r>
      <w:r w:rsidRPr="0048047F">
        <w:rPr>
          <w:rFonts w:ascii="Arial" w:hAnsi="Arial" w:cs="Arial"/>
          <w:sz w:val="20"/>
        </w:rPr>
        <w:t>コミュニティとの（積極的な）関わり方を理解している</w:t>
      </w:r>
      <w:bookmarkEnd w:id="41"/>
      <w:r w:rsidRPr="0048047F">
        <w:rPr>
          <w:rFonts w:ascii="Arial" w:hAnsi="Arial" w:cs="Arial"/>
          <w:sz w:val="20"/>
        </w:rPr>
        <w:t xml:space="preserve"> </w:t>
      </w:r>
    </w:p>
    <w:p w:rsidR="00E828D4" w:rsidRPr="0048047F" w:rsidRDefault="00E828D4" w:rsidP="001F1AAC">
      <w:pPr>
        <w:ind w:left="425" w:hangingChars="235" w:hanging="425"/>
        <w:rPr>
          <w:rFonts w:ascii="Arial" w:hAnsi="Arial" w:cs="Arial"/>
          <w:sz w:val="18"/>
        </w:rPr>
      </w:pPr>
      <w:r w:rsidRPr="001F1AAC">
        <w:rPr>
          <w:rFonts w:ascii="Arial" w:hAnsi="Arial" w:cs="Arial"/>
          <w:b/>
          <w:sz w:val="18"/>
        </w:rPr>
        <w:t xml:space="preserve">5.1 </w:t>
      </w:r>
      <w:r w:rsidRPr="001F1AAC">
        <w:rPr>
          <w:rFonts w:ascii="Arial" w:hAnsi="Arial" w:cs="Arial"/>
          <w:b/>
          <w:sz w:val="18"/>
        </w:rPr>
        <w:t>公衆が広くアクセスできる</w:t>
      </w:r>
      <w:r w:rsidRPr="001F1AAC">
        <w:rPr>
          <w:rFonts w:ascii="Arial" w:hAnsi="Arial" w:cs="Arial"/>
          <w:b/>
          <w:sz w:val="18"/>
        </w:rPr>
        <w:t>FOSS</w:t>
      </w:r>
      <w:r w:rsidRPr="001F1AAC">
        <w:rPr>
          <w:rFonts w:ascii="Arial" w:hAnsi="Arial" w:cs="Arial"/>
          <w:b/>
          <w:sz w:val="18"/>
        </w:rPr>
        <w:t>プロジェクトへ従業員がその企業を代表してコントリビューションすることを統制する文書化されたポリシーが存在し、そのポリシーが最低限組織内に行き渡っていること</w:t>
      </w:r>
      <w:r w:rsidRPr="0048047F">
        <w:rPr>
          <w:rFonts w:ascii="Arial" w:hAnsi="Arial" w:cs="Arial"/>
          <w:sz w:val="18"/>
        </w:rPr>
        <w:t xml:space="preserve"> </w:t>
      </w:r>
    </w:p>
    <w:p w:rsidR="00E828D4" w:rsidRPr="00A55D41" w:rsidRDefault="00E828D4" w:rsidP="00A55D41">
      <w:pPr>
        <w:spacing w:beforeLines="50" w:before="180"/>
        <w:ind w:leftChars="202" w:left="424"/>
        <w:rPr>
          <w:rFonts w:ascii="Arial" w:hAnsi="Arial" w:cs="Arial"/>
          <w:b/>
          <w:sz w:val="18"/>
        </w:rPr>
      </w:pPr>
      <w:r w:rsidRPr="00A55D41">
        <w:rPr>
          <w:rFonts w:ascii="Arial" w:hAnsi="Arial" w:cs="Arial"/>
          <w:b/>
          <w:sz w:val="18"/>
        </w:rPr>
        <w:t>証跡：</w:t>
      </w:r>
      <w:r w:rsidRPr="00A55D41">
        <w:rPr>
          <w:rFonts w:ascii="Arial" w:hAnsi="Arial" w:cs="Arial"/>
          <w:b/>
          <w:sz w:val="18"/>
        </w:rPr>
        <w:t xml:space="preserve">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5.1.1 </w:t>
      </w:r>
      <w:r w:rsidRPr="0048047F">
        <w:rPr>
          <w:rFonts w:ascii="Arial" w:hAnsi="Arial" w:cs="Arial"/>
          <w:sz w:val="18"/>
        </w:rPr>
        <w:t>文書化されたコントリビューションポリシーの存在</w:t>
      </w:r>
      <w:r w:rsidRPr="0048047F">
        <w:rPr>
          <w:rFonts w:ascii="Arial" w:hAnsi="Arial" w:cs="Arial"/>
          <w:sz w:val="18"/>
        </w:rPr>
        <w:t xml:space="preserve"> </w:t>
      </w:r>
    </w:p>
    <w:p w:rsidR="00E828D4" w:rsidRPr="001F1AAC" w:rsidRDefault="00E828D4" w:rsidP="001F1AAC">
      <w:pPr>
        <w:pStyle w:val="a3"/>
        <w:numPr>
          <w:ilvl w:val="0"/>
          <w:numId w:val="5"/>
        </w:numPr>
        <w:ind w:leftChars="0" w:left="851"/>
        <w:rPr>
          <w:rFonts w:ascii="Arial" w:hAnsi="Arial" w:cs="Arial"/>
          <w:sz w:val="18"/>
        </w:rPr>
      </w:pPr>
      <w:r w:rsidRPr="001F1AAC">
        <w:rPr>
          <w:rFonts w:ascii="Arial" w:hAnsi="Arial" w:cs="Arial"/>
          <w:sz w:val="18"/>
        </w:rPr>
        <w:t>5.1.2 FOSS</w:t>
      </w:r>
      <w:r w:rsidRPr="001F1AAC">
        <w:rPr>
          <w:rFonts w:ascii="Arial" w:hAnsi="Arial" w:cs="Arial"/>
          <w:sz w:val="18"/>
        </w:rPr>
        <w:t>コントリビューション</w:t>
      </w:r>
      <w:r w:rsidRPr="001F1AAC">
        <w:rPr>
          <w:rFonts w:ascii="Arial" w:hAnsi="Arial" w:cs="Arial"/>
          <w:sz w:val="18"/>
        </w:rPr>
        <w:t xml:space="preserve"> </w:t>
      </w:r>
      <w:r w:rsidRPr="001F1AAC">
        <w:rPr>
          <w:rFonts w:ascii="Arial" w:hAnsi="Arial" w:cs="Arial"/>
          <w:sz w:val="18"/>
        </w:rPr>
        <w:t>ポリシーがあることをすべてのソフトウェア</w:t>
      </w:r>
      <w:r w:rsidRPr="001F1AAC">
        <w:rPr>
          <w:rFonts w:ascii="Arial" w:hAnsi="Arial" w:cs="Arial"/>
          <w:sz w:val="18"/>
        </w:rPr>
        <w:t xml:space="preserve"> </w:t>
      </w:r>
      <w:r w:rsidRPr="001F1AAC">
        <w:rPr>
          <w:rFonts w:ascii="Arial" w:hAnsi="Arial" w:cs="Arial"/>
          <w:sz w:val="18"/>
        </w:rPr>
        <w:t>スタッフに認知させる手続きの存在（例：トレーニング実施、社内</w:t>
      </w:r>
      <w:r w:rsidRPr="001F1AAC">
        <w:rPr>
          <w:rFonts w:ascii="Arial" w:hAnsi="Arial" w:cs="Arial"/>
          <w:sz w:val="18"/>
        </w:rPr>
        <w:t>Wiki</w:t>
      </w:r>
      <w:r w:rsidRPr="001F1AAC">
        <w:rPr>
          <w:rFonts w:ascii="Arial" w:hAnsi="Arial" w:cs="Arial"/>
          <w:sz w:val="18"/>
        </w:rPr>
        <w:t>もしくはその他実践的な伝達策）</w:t>
      </w:r>
      <w:r w:rsidRPr="001F1AAC">
        <w:rPr>
          <w:rFonts w:ascii="Arial" w:hAnsi="Arial" w:cs="Arial"/>
          <w:sz w:val="18"/>
        </w:rPr>
        <w:t xml:space="preserve"> </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論拠</w:t>
      </w:r>
      <w:r w:rsidRPr="001F1AAC">
        <w:rPr>
          <w:rFonts w:ascii="Arial" w:hAnsi="Arial" w:cs="Arial"/>
          <w:b/>
          <w:sz w:val="18"/>
        </w:rPr>
        <w:t xml:space="preserve">: </w:t>
      </w:r>
    </w:p>
    <w:p w:rsidR="00E828D4" w:rsidRPr="0048047F" w:rsidRDefault="00E828D4" w:rsidP="001F1AAC">
      <w:pPr>
        <w:ind w:leftChars="202" w:left="424"/>
        <w:rPr>
          <w:rFonts w:ascii="Arial" w:hAnsi="Arial" w:cs="Arial"/>
          <w:sz w:val="18"/>
        </w:rPr>
      </w:pPr>
      <w:r w:rsidRPr="0048047F">
        <w:rPr>
          <w:rFonts w:ascii="Arial" w:hAnsi="Arial" w:cs="Arial"/>
          <w:sz w:val="18"/>
        </w:rPr>
        <w:t xml:space="preserve"> </w:t>
      </w:r>
      <w:r w:rsidRPr="0048047F">
        <w:rPr>
          <w:rFonts w:ascii="Arial" w:hAnsi="Arial" w:cs="Arial"/>
          <w:sz w:val="18"/>
        </w:rPr>
        <w:t>公の場での</w:t>
      </w:r>
      <w:r w:rsidRPr="0048047F">
        <w:rPr>
          <w:rFonts w:ascii="Arial" w:hAnsi="Arial" w:cs="Arial"/>
          <w:sz w:val="18"/>
        </w:rPr>
        <w:t>FOSS</w:t>
      </w:r>
      <w:r w:rsidRPr="0048047F">
        <w:rPr>
          <w:rFonts w:ascii="Arial" w:hAnsi="Arial" w:cs="Arial"/>
          <w:sz w:val="18"/>
        </w:rPr>
        <w:t>コントリビューションに関し方針を立てることについて理にかなった検討を</w:t>
      </w:r>
      <w:del w:id="42" w:author="N" w:date="2017-03-21T07:53:00Z">
        <w:r w:rsidRPr="0048047F" w:rsidDel="006655F4">
          <w:rPr>
            <w:rFonts w:ascii="Arial" w:hAnsi="Arial" w:cs="Arial"/>
            <w:sz w:val="18"/>
          </w:rPr>
          <w:delText>行なった</w:delText>
        </w:r>
      </w:del>
      <w:ins w:id="43" w:author="N" w:date="2017-03-21T07:53:00Z">
        <w:r w:rsidR="006655F4">
          <w:rPr>
            <w:rFonts w:ascii="Arial" w:hAnsi="Arial" w:cs="Arial" w:hint="eastAsia"/>
            <w:sz w:val="18"/>
          </w:rPr>
          <w:t>行った</w:t>
        </w:r>
      </w:ins>
      <w:r w:rsidRPr="0048047F">
        <w:rPr>
          <w:rFonts w:ascii="Arial" w:hAnsi="Arial" w:cs="Arial"/>
          <w:sz w:val="18"/>
        </w:rPr>
        <w:t>ことを確かなものとします。</w:t>
      </w:r>
      <w:r w:rsidRPr="0048047F">
        <w:rPr>
          <w:rFonts w:ascii="Arial" w:hAnsi="Arial" w:cs="Arial"/>
          <w:sz w:val="18"/>
        </w:rPr>
        <w:t xml:space="preserve"> FOSS</w:t>
      </w:r>
      <w:r w:rsidRPr="0048047F">
        <w:rPr>
          <w:rFonts w:ascii="Arial" w:hAnsi="Arial" w:cs="Arial"/>
          <w:sz w:val="18"/>
        </w:rPr>
        <w:t>コントリビューション</w:t>
      </w:r>
      <w:r w:rsidRPr="0048047F">
        <w:rPr>
          <w:rFonts w:ascii="Arial" w:hAnsi="Arial" w:cs="Arial"/>
          <w:sz w:val="18"/>
        </w:rPr>
        <w:t xml:space="preserve"> </w:t>
      </w:r>
      <w:r w:rsidRPr="0048047F">
        <w:rPr>
          <w:rFonts w:ascii="Arial" w:hAnsi="Arial" w:cs="Arial"/>
          <w:sz w:val="18"/>
        </w:rPr>
        <w:t>ポリシーは、組織における全体としての</w:t>
      </w:r>
      <w:r w:rsidRPr="0048047F">
        <w:rPr>
          <w:rFonts w:ascii="Arial" w:hAnsi="Arial" w:cs="Arial"/>
          <w:sz w:val="18"/>
        </w:rPr>
        <w:t>FOSS</w:t>
      </w:r>
      <w:r w:rsidRPr="0048047F">
        <w:rPr>
          <w:rFonts w:ascii="Arial" w:hAnsi="Arial" w:cs="Arial"/>
          <w:sz w:val="18"/>
        </w:rPr>
        <w:t>ポリシーの一部として、もしくは独立したポリシーとして、どちらの形でも策定可能です。</w:t>
      </w:r>
      <w:r w:rsidRPr="0048047F">
        <w:rPr>
          <w:rFonts w:ascii="Arial" w:hAnsi="Arial" w:cs="Arial"/>
          <w:sz w:val="18"/>
        </w:rPr>
        <w:t xml:space="preserve"> </w:t>
      </w:r>
      <w:r w:rsidRPr="0048047F">
        <w:rPr>
          <w:rFonts w:ascii="Arial" w:hAnsi="Arial" w:cs="Arial"/>
          <w:sz w:val="18"/>
        </w:rPr>
        <w:t>コントリビューションが全く許容されていない状況においても、その立場を明確に示すポリシーが存在しているのが望ましいでしょう。</w:t>
      </w:r>
      <w:r w:rsidRPr="0048047F">
        <w:rPr>
          <w:rFonts w:ascii="Arial" w:hAnsi="Arial" w:cs="Arial"/>
          <w:sz w:val="18"/>
        </w:rPr>
        <w:t xml:space="preserve">  </w:t>
      </w:r>
    </w:p>
    <w:p w:rsidR="00E828D4" w:rsidRPr="001F1AAC" w:rsidRDefault="00E828D4" w:rsidP="001F1AAC">
      <w:pPr>
        <w:spacing w:beforeLines="50" w:before="180"/>
        <w:ind w:left="425" w:hangingChars="235" w:hanging="425"/>
        <w:rPr>
          <w:rFonts w:ascii="Arial" w:hAnsi="Arial" w:cs="Arial"/>
          <w:b/>
          <w:sz w:val="18"/>
        </w:rPr>
      </w:pPr>
      <w:r w:rsidRPr="001F1AAC">
        <w:rPr>
          <w:rFonts w:ascii="Arial" w:hAnsi="Arial" w:cs="Arial"/>
          <w:b/>
          <w:sz w:val="18"/>
        </w:rPr>
        <w:t>5.2 FOSS</w:t>
      </w:r>
      <w:r w:rsidRPr="001F1AAC">
        <w:rPr>
          <w:rFonts w:ascii="Arial" w:hAnsi="Arial" w:cs="Arial"/>
          <w:b/>
          <w:sz w:val="18"/>
        </w:rPr>
        <w:t>コントリビューション</w:t>
      </w:r>
      <w:r w:rsidRPr="001F1AAC">
        <w:rPr>
          <w:rFonts w:ascii="Arial" w:hAnsi="Arial" w:cs="Arial"/>
          <w:b/>
          <w:sz w:val="18"/>
        </w:rPr>
        <w:t xml:space="preserve"> </w:t>
      </w:r>
      <w:r w:rsidRPr="001F1AAC">
        <w:rPr>
          <w:rFonts w:ascii="Arial" w:hAnsi="Arial" w:cs="Arial"/>
          <w:b/>
          <w:sz w:val="18"/>
        </w:rPr>
        <w:t>ポリシーがここでいうコントリビューションを許容するものである場合、コントリビューションが</w:t>
      </w:r>
      <w:r w:rsidRPr="001F1AAC">
        <w:rPr>
          <w:rFonts w:ascii="Arial" w:hAnsi="Arial" w:cs="Arial"/>
          <w:b/>
          <w:sz w:val="18"/>
        </w:rPr>
        <w:t>FOSS</w:t>
      </w:r>
      <w:r w:rsidRPr="001F1AAC">
        <w:rPr>
          <w:rFonts w:ascii="Arial" w:hAnsi="Arial" w:cs="Arial"/>
          <w:b/>
          <w:sz w:val="18"/>
        </w:rPr>
        <w:t>コントリビューション</w:t>
      </w:r>
      <w:r w:rsidRPr="001F1AAC">
        <w:rPr>
          <w:rFonts w:ascii="Arial" w:hAnsi="Arial" w:cs="Arial"/>
          <w:b/>
          <w:sz w:val="18"/>
        </w:rPr>
        <w:t xml:space="preserve"> </w:t>
      </w:r>
      <w:r w:rsidRPr="001F1AAC">
        <w:rPr>
          <w:rFonts w:ascii="Arial" w:hAnsi="Arial" w:cs="Arial"/>
          <w:b/>
          <w:sz w:val="18"/>
        </w:rPr>
        <w:t>ポリシーに忠実に従っていることを確認するためのプロセスが存在していること。それらには、以下のような点が考慮されることがあります（ただしこの限りではありません）：</w:t>
      </w:r>
      <w:r w:rsidRPr="001F1AAC">
        <w:rPr>
          <w:rFonts w:ascii="Arial" w:hAnsi="Arial" w:cs="Arial"/>
          <w:b/>
          <w:sz w:val="18"/>
        </w:rPr>
        <w:t xml:space="preserve"> </w:t>
      </w:r>
    </w:p>
    <w:p w:rsidR="00E828D4" w:rsidRPr="00C95AC3" w:rsidRDefault="00E828D4" w:rsidP="001F1AAC">
      <w:pPr>
        <w:pStyle w:val="a3"/>
        <w:numPr>
          <w:ilvl w:val="0"/>
          <w:numId w:val="5"/>
        </w:numPr>
        <w:ind w:leftChars="0" w:left="851"/>
        <w:rPr>
          <w:rFonts w:ascii="Arial" w:hAnsi="Arial" w:cs="Arial"/>
          <w:b/>
          <w:sz w:val="18"/>
        </w:rPr>
      </w:pPr>
      <w:r w:rsidRPr="0048047F">
        <w:rPr>
          <w:rFonts w:ascii="Arial" w:hAnsi="Arial" w:cs="Arial"/>
          <w:sz w:val="18"/>
        </w:rPr>
        <w:t xml:space="preserve"> </w:t>
      </w:r>
      <w:r w:rsidRPr="00C95AC3">
        <w:rPr>
          <w:rFonts w:ascii="Arial" w:hAnsi="Arial" w:cs="Arial"/>
          <w:b/>
          <w:sz w:val="18"/>
        </w:rPr>
        <w:t>ライセンスに関する検討結果への法務面での承認</w:t>
      </w:r>
      <w:r w:rsidRPr="00C95AC3">
        <w:rPr>
          <w:rFonts w:ascii="Arial" w:hAnsi="Arial" w:cs="Arial"/>
          <w:b/>
          <w:sz w:val="18"/>
        </w:rPr>
        <w:t xml:space="preserve"> </w:t>
      </w:r>
    </w:p>
    <w:p w:rsidR="00E828D4" w:rsidRPr="00C95AC3" w:rsidRDefault="00E828D4" w:rsidP="001F1AAC">
      <w:pPr>
        <w:pStyle w:val="a3"/>
        <w:numPr>
          <w:ilvl w:val="0"/>
          <w:numId w:val="5"/>
        </w:numPr>
        <w:ind w:leftChars="0" w:left="851"/>
        <w:rPr>
          <w:rFonts w:ascii="Arial" w:hAnsi="Arial" w:cs="Arial"/>
          <w:b/>
          <w:sz w:val="18"/>
        </w:rPr>
      </w:pPr>
      <w:r w:rsidRPr="00C95AC3">
        <w:rPr>
          <w:rFonts w:ascii="Arial" w:hAnsi="Arial" w:cs="Arial"/>
          <w:b/>
          <w:sz w:val="18"/>
        </w:rPr>
        <w:t xml:space="preserve"> </w:t>
      </w:r>
      <w:r w:rsidRPr="00C95AC3">
        <w:rPr>
          <w:rFonts w:ascii="Arial" w:hAnsi="Arial" w:cs="Arial"/>
          <w:b/>
          <w:sz w:val="18"/>
        </w:rPr>
        <w:t>ビジネス面での合理的根拠もしくは承認</w:t>
      </w:r>
      <w:r w:rsidRPr="00C95AC3">
        <w:rPr>
          <w:rFonts w:ascii="Arial" w:hAnsi="Arial" w:cs="Arial"/>
          <w:b/>
          <w:sz w:val="18"/>
        </w:rPr>
        <w:t xml:space="preserve"> </w:t>
      </w:r>
    </w:p>
    <w:p w:rsidR="00E828D4" w:rsidRPr="00C95AC3" w:rsidRDefault="00E828D4" w:rsidP="001F1AAC">
      <w:pPr>
        <w:pStyle w:val="a3"/>
        <w:numPr>
          <w:ilvl w:val="0"/>
          <w:numId w:val="5"/>
        </w:numPr>
        <w:ind w:leftChars="0" w:left="851"/>
        <w:rPr>
          <w:rFonts w:ascii="Arial" w:hAnsi="Arial" w:cs="Arial"/>
          <w:b/>
          <w:sz w:val="18"/>
        </w:rPr>
      </w:pPr>
      <w:r w:rsidRPr="00C95AC3">
        <w:rPr>
          <w:rFonts w:ascii="Arial" w:hAnsi="Arial" w:cs="Arial"/>
          <w:b/>
          <w:sz w:val="18"/>
        </w:rPr>
        <w:t xml:space="preserve"> </w:t>
      </w:r>
      <w:r w:rsidRPr="00C95AC3">
        <w:rPr>
          <w:rFonts w:ascii="Arial" w:hAnsi="Arial" w:cs="Arial"/>
          <w:b/>
          <w:sz w:val="18"/>
        </w:rPr>
        <w:t>コントリビューション対象となるコードの技術的レビュー</w:t>
      </w:r>
      <w:r w:rsidRPr="00C95AC3">
        <w:rPr>
          <w:rFonts w:ascii="Arial" w:hAnsi="Arial" w:cs="Arial"/>
          <w:b/>
          <w:sz w:val="18"/>
        </w:rPr>
        <w:t xml:space="preserve"> </w:t>
      </w:r>
    </w:p>
    <w:p w:rsidR="00E828D4" w:rsidRPr="00C95AC3" w:rsidRDefault="00E828D4" w:rsidP="00E828D4">
      <w:pPr>
        <w:pStyle w:val="a3"/>
        <w:numPr>
          <w:ilvl w:val="0"/>
          <w:numId w:val="5"/>
        </w:numPr>
        <w:ind w:leftChars="0" w:left="851"/>
        <w:rPr>
          <w:rFonts w:ascii="Arial" w:hAnsi="Arial" w:cs="Arial"/>
          <w:b/>
          <w:sz w:val="18"/>
        </w:rPr>
      </w:pPr>
      <w:r w:rsidRPr="00C95AC3">
        <w:rPr>
          <w:rFonts w:ascii="Arial" w:hAnsi="Arial" w:cs="Arial"/>
          <w:b/>
          <w:sz w:val="18"/>
        </w:rPr>
        <w:t xml:space="preserve"> </w:t>
      </w:r>
      <w:r w:rsidRPr="00C95AC3">
        <w:rPr>
          <w:rFonts w:ascii="Arial" w:hAnsi="Arial" w:cs="Arial"/>
          <w:b/>
          <w:sz w:val="18"/>
        </w:rPr>
        <w:t>コミュニティに係る積極的関与と相互交流、およびプロジェクトの行動規範（</w:t>
      </w:r>
      <w:r w:rsidRPr="00C95AC3">
        <w:rPr>
          <w:rFonts w:ascii="Arial" w:hAnsi="Arial" w:cs="Arial"/>
          <w:b/>
          <w:sz w:val="18"/>
        </w:rPr>
        <w:t xml:space="preserve">Code of Conduct </w:t>
      </w:r>
      <w:r w:rsidRPr="00C95AC3">
        <w:rPr>
          <w:rFonts w:ascii="Arial" w:hAnsi="Arial" w:cs="Arial"/>
          <w:b/>
          <w:sz w:val="18"/>
        </w:rPr>
        <w:t>）もしくはそれに同等のものを含む</w:t>
      </w:r>
      <w:r w:rsidRPr="00C95AC3">
        <w:rPr>
          <w:rFonts w:ascii="Arial" w:hAnsi="Arial" w:cs="Arial"/>
          <w:b/>
          <w:sz w:val="18"/>
        </w:rPr>
        <w:t xml:space="preserve"> </w:t>
      </w:r>
    </w:p>
    <w:p w:rsidR="00E828D4" w:rsidRPr="00C95AC3" w:rsidRDefault="00E828D4" w:rsidP="001F1AAC">
      <w:pPr>
        <w:pStyle w:val="a3"/>
        <w:numPr>
          <w:ilvl w:val="0"/>
          <w:numId w:val="5"/>
        </w:numPr>
        <w:ind w:leftChars="0" w:left="851"/>
        <w:rPr>
          <w:rFonts w:ascii="Arial" w:hAnsi="Arial" w:cs="Arial"/>
          <w:b/>
          <w:sz w:val="18"/>
        </w:rPr>
      </w:pPr>
      <w:r w:rsidRPr="00C95AC3">
        <w:rPr>
          <w:rFonts w:ascii="Arial" w:hAnsi="Arial" w:cs="Arial"/>
          <w:b/>
          <w:sz w:val="18"/>
        </w:rPr>
        <w:t xml:space="preserve"> </w:t>
      </w:r>
      <w:r w:rsidRPr="00C95AC3">
        <w:rPr>
          <w:rFonts w:ascii="Arial" w:hAnsi="Arial" w:cs="Arial"/>
          <w:b/>
          <w:sz w:val="18"/>
        </w:rPr>
        <w:t>プロジェクト固有のコントリビューション要求の遵守</w:t>
      </w:r>
      <w:r w:rsidRPr="00C95AC3">
        <w:rPr>
          <w:rFonts w:ascii="Arial" w:hAnsi="Arial" w:cs="Arial"/>
          <w:b/>
          <w:sz w:val="18"/>
        </w:rPr>
        <w:t xml:space="preserve"> </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証跡：</w:t>
      </w:r>
      <w:r w:rsidRPr="001F1AAC">
        <w:rPr>
          <w:rFonts w:ascii="Arial" w:hAnsi="Arial" w:cs="Arial"/>
          <w:b/>
          <w:sz w:val="18"/>
        </w:rPr>
        <w:t xml:space="preserve"> </w:t>
      </w:r>
    </w:p>
    <w:p w:rsidR="00E828D4" w:rsidRPr="001F1AAC" w:rsidRDefault="00E828D4" w:rsidP="00E828D4">
      <w:pPr>
        <w:pStyle w:val="a3"/>
        <w:numPr>
          <w:ilvl w:val="0"/>
          <w:numId w:val="5"/>
        </w:numPr>
        <w:ind w:leftChars="0" w:left="851"/>
        <w:rPr>
          <w:rFonts w:ascii="Arial" w:hAnsi="Arial" w:cs="Arial"/>
          <w:sz w:val="18"/>
        </w:rPr>
      </w:pPr>
      <w:r w:rsidRPr="001F1AAC">
        <w:rPr>
          <w:rFonts w:ascii="Arial" w:hAnsi="Arial" w:cs="Arial"/>
          <w:sz w:val="18"/>
        </w:rPr>
        <w:t>5.2.1 FOSS</w:t>
      </w:r>
      <w:r w:rsidRPr="001F1AAC">
        <w:rPr>
          <w:rFonts w:ascii="Arial" w:hAnsi="Arial" w:cs="Arial"/>
          <w:sz w:val="18"/>
        </w:rPr>
        <w:t>コントリビューション</w:t>
      </w:r>
      <w:r w:rsidRPr="001F1AAC">
        <w:rPr>
          <w:rFonts w:ascii="Arial" w:hAnsi="Arial" w:cs="Arial"/>
          <w:sz w:val="18"/>
        </w:rPr>
        <w:t xml:space="preserve"> </w:t>
      </w:r>
      <w:r w:rsidRPr="001F1AAC">
        <w:rPr>
          <w:rFonts w:ascii="Arial" w:hAnsi="Arial" w:cs="Arial"/>
          <w:sz w:val="18"/>
        </w:rPr>
        <w:t>ポリシーがコントリビューションを許容するものである場合の、</w:t>
      </w:r>
      <w:r w:rsidRPr="001F1AAC">
        <w:rPr>
          <w:rFonts w:ascii="Arial" w:hAnsi="Arial" w:cs="Arial"/>
          <w:sz w:val="18"/>
        </w:rPr>
        <w:t>FOSS</w:t>
      </w:r>
      <w:r w:rsidRPr="001F1AAC">
        <w:rPr>
          <w:rFonts w:ascii="Arial" w:hAnsi="Arial" w:cs="Arial"/>
          <w:sz w:val="18"/>
        </w:rPr>
        <w:t>コントリビューションのプロセスを記載した文書化された手続きの存在</w:t>
      </w:r>
      <w:r w:rsidRPr="001F1AAC">
        <w:rPr>
          <w:rFonts w:ascii="Arial" w:hAnsi="Arial" w:cs="Arial"/>
          <w:sz w:val="18"/>
        </w:rPr>
        <w:t xml:space="preserve"> </w:t>
      </w:r>
    </w:p>
    <w:p w:rsidR="00E828D4" w:rsidRPr="0048047F" w:rsidRDefault="00E828D4" w:rsidP="001F1AAC">
      <w:pPr>
        <w:spacing w:beforeLines="50" w:before="180"/>
        <w:ind w:leftChars="202" w:left="424"/>
        <w:rPr>
          <w:rFonts w:ascii="Arial" w:hAnsi="Arial" w:cs="Arial"/>
          <w:sz w:val="18"/>
        </w:rPr>
      </w:pPr>
      <w:r w:rsidRPr="001F1AAC">
        <w:rPr>
          <w:rFonts w:ascii="Arial" w:hAnsi="Arial" w:cs="Arial"/>
          <w:b/>
          <w:sz w:val="18"/>
        </w:rPr>
        <w:t>論拠</w:t>
      </w:r>
      <w:r w:rsidRPr="001F1AAC">
        <w:rPr>
          <w:rFonts w:ascii="Arial" w:hAnsi="Arial" w:cs="Arial"/>
          <w:b/>
          <w:sz w:val="18"/>
        </w:rPr>
        <w:t>:</w:t>
      </w:r>
    </w:p>
    <w:p w:rsidR="00E84261" w:rsidRPr="0048047F" w:rsidRDefault="00E828D4" w:rsidP="001F1AAC">
      <w:pPr>
        <w:ind w:leftChars="202" w:left="424"/>
        <w:rPr>
          <w:rFonts w:ascii="Arial" w:hAnsi="Arial" w:cs="Arial"/>
          <w:sz w:val="18"/>
        </w:rPr>
      </w:pPr>
      <w:r w:rsidRPr="0048047F">
        <w:rPr>
          <w:rFonts w:ascii="Arial" w:hAnsi="Arial" w:cs="Arial"/>
          <w:sz w:val="18"/>
        </w:rPr>
        <w:t xml:space="preserve"> </w:t>
      </w:r>
      <w:r w:rsidRPr="0048047F">
        <w:rPr>
          <w:rFonts w:ascii="Arial" w:hAnsi="Arial" w:cs="Arial"/>
          <w:sz w:val="18"/>
        </w:rPr>
        <w:t>公にされている</w:t>
      </w:r>
      <w:r w:rsidRPr="0048047F">
        <w:rPr>
          <w:rFonts w:ascii="Arial" w:hAnsi="Arial" w:cs="Arial"/>
          <w:sz w:val="18"/>
        </w:rPr>
        <w:t>FOSS</w:t>
      </w:r>
      <w:r w:rsidRPr="0048047F">
        <w:rPr>
          <w:rFonts w:ascii="Arial" w:hAnsi="Arial" w:cs="Arial"/>
          <w:sz w:val="18"/>
        </w:rPr>
        <w:t>へコントリビュートするやり方について文書化されたプロセスを有していることを確かなものとします。</w:t>
      </w:r>
      <w:r w:rsidRPr="0048047F">
        <w:rPr>
          <w:rFonts w:ascii="Arial" w:hAnsi="Arial" w:cs="Arial"/>
          <w:sz w:val="18"/>
        </w:rPr>
        <w:t xml:space="preserve"> </w:t>
      </w:r>
      <w:r w:rsidRPr="0048047F">
        <w:rPr>
          <w:rFonts w:ascii="Arial" w:hAnsi="Arial" w:cs="Arial"/>
          <w:sz w:val="18"/>
        </w:rPr>
        <w:t>ポリシーはここでいうコントリビューションが許容されてない場合においても存在する場合があります。そのような特有の状況でプロセスが存在しないと理解される場合には、上記に関わらず本要件は満たされないものとなります。</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sz w:val="20"/>
        </w:rPr>
      </w:pPr>
      <w:bookmarkStart w:id="44" w:name="_Toc476563272"/>
      <w:r w:rsidRPr="0048047F">
        <w:rPr>
          <w:rFonts w:ascii="Arial" w:hAnsi="Arial" w:cs="Arial"/>
          <w:sz w:val="20"/>
        </w:rPr>
        <w:t>G6: OpenChain</w:t>
      </w:r>
      <w:r w:rsidRPr="0048047F">
        <w:rPr>
          <w:rFonts w:ascii="Arial" w:hAnsi="Arial" w:cs="Arial"/>
          <w:sz w:val="20"/>
        </w:rPr>
        <w:t>の要件を遵守していることを認定する</w:t>
      </w:r>
      <w:bookmarkEnd w:id="44"/>
      <w:r w:rsidRPr="0048047F">
        <w:rPr>
          <w:rFonts w:ascii="Arial" w:hAnsi="Arial" w:cs="Arial"/>
          <w:sz w:val="20"/>
        </w:rPr>
        <w:t xml:space="preserve"> </w:t>
      </w:r>
    </w:p>
    <w:p w:rsidR="00E828D4" w:rsidRPr="0048047F" w:rsidRDefault="00E828D4" w:rsidP="001F1AAC">
      <w:pPr>
        <w:ind w:left="425" w:hangingChars="235" w:hanging="425"/>
        <w:rPr>
          <w:rFonts w:ascii="Arial" w:hAnsi="Arial" w:cs="Arial"/>
          <w:sz w:val="18"/>
        </w:rPr>
      </w:pPr>
      <w:r w:rsidRPr="001F1AAC">
        <w:rPr>
          <w:rFonts w:ascii="Arial" w:hAnsi="Arial" w:cs="Arial"/>
          <w:b/>
          <w:sz w:val="18"/>
        </w:rPr>
        <w:t xml:space="preserve">6.1 </w:t>
      </w:r>
      <w:r w:rsidRPr="001F1AAC">
        <w:rPr>
          <w:rFonts w:ascii="Arial" w:hAnsi="Arial" w:cs="Arial"/>
          <w:b/>
          <w:sz w:val="18"/>
        </w:rPr>
        <w:t>組織が</w:t>
      </w:r>
      <w:r w:rsidRPr="001F1AAC">
        <w:rPr>
          <w:rFonts w:ascii="Arial" w:hAnsi="Arial" w:cs="Arial"/>
          <w:b/>
          <w:sz w:val="18"/>
        </w:rPr>
        <w:t>OpenChain</w:t>
      </w:r>
      <w:r w:rsidRPr="001F1AAC">
        <w:rPr>
          <w:rFonts w:ascii="Arial" w:hAnsi="Arial" w:cs="Arial"/>
          <w:b/>
          <w:sz w:val="18"/>
        </w:rPr>
        <w:t>に認定されるためには、本</w:t>
      </w:r>
      <w:del w:id="45" w:author="N" w:date="2017-03-21T07:53:00Z">
        <w:r w:rsidRPr="001F1AAC" w:rsidDel="006655F4">
          <w:rPr>
            <w:rFonts w:ascii="Arial" w:hAnsi="Arial" w:cs="Arial"/>
            <w:b/>
            <w:sz w:val="18"/>
          </w:rPr>
          <w:delText>Openchain</w:delText>
        </w:r>
      </w:del>
      <w:ins w:id="46" w:author="N" w:date="2017-03-21T07:53:00Z">
        <w:r w:rsidR="006655F4" w:rsidRPr="001F1AAC">
          <w:rPr>
            <w:rFonts w:ascii="Arial" w:hAnsi="Arial" w:cs="Arial"/>
            <w:b/>
            <w:sz w:val="18"/>
          </w:rPr>
          <w:t>Open</w:t>
        </w:r>
        <w:r w:rsidR="006655F4">
          <w:rPr>
            <w:rFonts w:ascii="Arial" w:hAnsi="Arial" w:cs="Arial"/>
            <w:b/>
            <w:sz w:val="18"/>
          </w:rPr>
          <w:t>C</w:t>
        </w:r>
        <w:r w:rsidR="006655F4" w:rsidRPr="001F1AAC">
          <w:rPr>
            <w:rFonts w:ascii="Arial" w:hAnsi="Arial" w:cs="Arial"/>
            <w:b/>
            <w:sz w:val="18"/>
          </w:rPr>
          <w:t>hain</w:t>
        </w:r>
      </w:ins>
      <w:r w:rsidRPr="001F1AAC">
        <w:rPr>
          <w:rFonts w:ascii="Arial" w:hAnsi="Arial" w:cs="Arial"/>
          <w:b/>
          <w:sz w:val="18"/>
        </w:rPr>
        <w:t>適合仕様書第</w:t>
      </w:r>
      <w:r w:rsidRPr="001F1AAC">
        <w:rPr>
          <w:rFonts w:ascii="Arial" w:hAnsi="Arial" w:cs="Arial"/>
          <w:b/>
          <w:sz w:val="18"/>
        </w:rPr>
        <w:t>1.0</w:t>
      </w:r>
      <w:r w:rsidRPr="001F1AAC">
        <w:rPr>
          <w:rFonts w:ascii="Arial" w:hAnsi="Arial" w:cs="Arial"/>
          <w:b/>
          <w:sz w:val="18"/>
        </w:rPr>
        <w:t>版に記載された基準を満たす</w:t>
      </w:r>
      <w:r w:rsidRPr="001F1AAC">
        <w:rPr>
          <w:rFonts w:ascii="Arial" w:hAnsi="Arial" w:cs="Arial"/>
          <w:b/>
          <w:sz w:val="18"/>
        </w:rPr>
        <w:t>FOSS</w:t>
      </w:r>
      <w:r w:rsidRPr="001F1AAC">
        <w:rPr>
          <w:rFonts w:ascii="Arial" w:hAnsi="Arial" w:cs="Arial"/>
          <w:b/>
          <w:sz w:val="18"/>
        </w:rPr>
        <w:t>プログラムを有していることを確認しなければなりません。</w:t>
      </w:r>
      <w:r w:rsidRPr="001F1AAC">
        <w:rPr>
          <w:rFonts w:ascii="Arial" w:hAnsi="Arial" w:cs="Arial"/>
          <w:b/>
          <w:sz w:val="18"/>
        </w:rPr>
        <w:t xml:space="preserve"> </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証跡：</w:t>
      </w:r>
      <w:r w:rsidRPr="001F1AAC">
        <w:rPr>
          <w:rFonts w:ascii="Arial" w:hAnsi="Arial" w:cs="Arial"/>
          <w:b/>
          <w:sz w:val="18"/>
        </w:rPr>
        <w:t xml:space="preserve"> </w:t>
      </w:r>
    </w:p>
    <w:p w:rsidR="001F1AAC" w:rsidRDefault="00E828D4" w:rsidP="001F1AAC">
      <w:pPr>
        <w:pStyle w:val="a3"/>
        <w:numPr>
          <w:ilvl w:val="0"/>
          <w:numId w:val="5"/>
        </w:numPr>
        <w:ind w:leftChars="0" w:left="851"/>
        <w:rPr>
          <w:rFonts w:ascii="Arial" w:hAnsi="Arial" w:cs="Arial"/>
          <w:sz w:val="18"/>
        </w:rPr>
      </w:pPr>
      <w:r w:rsidRPr="001F1AAC">
        <w:rPr>
          <w:rFonts w:ascii="Arial" w:hAnsi="Arial" w:cs="Arial"/>
          <w:sz w:val="18"/>
        </w:rPr>
        <w:t xml:space="preserve">6.1.1 </w:t>
      </w:r>
      <w:r w:rsidRPr="001F1AAC">
        <w:rPr>
          <w:rFonts w:ascii="Arial" w:hAnsi="Arial" w:cs="Arial"/>
          <w:sz w:val="18"/>
        </w:rPr>
        <w:t>その組織が確認できている、本</w:t>
      </w:r>
      <w:r w:rsidRPr="001F1AAC">
        <w:rPr>
          <w:rFonts w:ascii="Arial" w:hAnsi="Arial" w:cs="Arial"/>
          <w:sz w:val="18"/>
        </w:rPr>
        <w:t>OpenChain</w:t>
      </w:r>
      <w:r w:rsidRPr="001F1AAC">
        <w:rPr>
          <w:rFonts w:ascii="Arial" w:hAnsi="Arial" w:cs="Arial"/>
          <w:sz w:val="18"/>
        </w:rPr>
        <w:t>適合仕様書第</w:t>
      </w:r>
      <w:r w:rsidRPr="001F1AAC">
        <w:rPr>
          <w:rFonts w:ascii="Arial" w:hAnsi="Arial" w:cs="Arial"/>
          <w:sz w:val="18"/>
        </w:rPr>
        <w:t>1.0</w:t>
      </w:r>
      <w:r w:rsidRPr="001F1AAC">
        <w:rPr>
          <w:rFonts w:ascii="Arial" w:hAnsi="Arial" w:cs="Arial"/>
          <w:sz w:val="18"/>
        </w:rPr>
        <w:t>版の要件を満たしたプログラムの存在</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論拠</w:t>
      </w:r>
      <w:r w:rsidRPr="001F1AAC">
        <w:rPr>
          <w:rFonts w:ascii="Arial" w:hAnsi="Arial" w:cs="Arial"/>
          <w:b/>
          <w:sz w:val="18"/>
        </w:rPr>
        <w:t xml:space="preserve">: </w:t>
      </w:r>
    </w:p>
    <w:p w:rsidR="00326071" w:rsidRPr="0048047F" w:rsidRDefault="00E828D4" w:rsidP="001F1AAC">
      <w:pPr>
        <w:ind w:leftChars="202" w:left="424"/>
        <w:rPr>
          <w:rFonts w:ascii="Arial" w:hAnsi="Arial" w:cs="Arial"/>
          <w:sz w:val="18"/>
        </w:rPr>
      </w:pPr>
      <w:r w:rsidRPr="0048047F">
        <w:rPr>
          <w:rFonts w:ascii="Arial" w:hAnsi="Arial" w:cs="Arial"/>
          <w:sz w:val="18"/>
        </w:rPr>
        <w:t xml:space="preserve"> </w:t>
      </w:r>
      <w:r w:rsidRPr="0048047F">
        <w:rPr>
          <w:rFonts w:ascii="Arial" w:hAnsi="Arial" w:cs="Arial"/>
          <w:sz w:val="18"/>
        </w:rPr>
        <w:t>組織が</w:t>
      </w:r>
      <w:r w:rsidRPr="0048047F">
        <w:rPr>
          <w:rFonts w:ascii="Arial" w:hAnsi="Arial" w:cs="Arial"/>
          <w:sz w:val="18"/>
        </w:rPr>
        <w:t>OpenChain</w:t>
      </w:r>
      <w:r w:rsidRPr="0048047F">
        <w:rPr>
          <w:rFonts w:ascii="Arial" w:hAnsi="Arial" w:cs="Arial"/>
          <w:sz w:val="18"/>
        </w:rPr>
        <w:t>に適合したプログラムを有していると宣言した場合、当該プログラムが本仕様書のすべての要件を満たしていることを確かなものにします。</w:t>
      </w:r>
      <w:r w:rsidRPr="0048047F">
        <w:rPr>
          <w:rFonts w:ascii="Arial" w:hAnsi="Arial" w:cs="Arial"/>
          <w:sz w:val="18"/>
        </w:rPr>
        <w:t xml:space="preserve"> </w:t>
      </w:r>
      <w:r w:rsidRPr="0048047F">
        <w:rPr>
          <w:rFonts w:ascii="Arial" w:hAnsi="Arial" w:cs="Arial"/>
          <w:sz w:val="18"/>
        </w:rPr>
        <w:t>これら要件の単なる部分的な対応では、プログラムが</w:t>
      </w:r>
      <w:r w:rsidRPr="0048047F">
        <w:rPr>
          <w:rFonts w:ascii="Arial" w:hAnsi="Arial" w:cs="Arial"/>
          <w:sz w:val="18"/>
        </w:rPr>
        <w:t>OpenChain</w:t>
      </w:r>
      <w:r w:rsidRPr="0048047F">
        <w:rPr>
          <w:rFonts w:ascii="Arial" w:hAnsi="Arial" w:cs="Arial"/>
          <w:sz w:val="18"/>
        </w:rPr>
        <w:t>認定を保証するために十分なものとみなすことはできません。</w:t>
      </w:r>
      <w:r w:rsidRPr="0048047F">
        <w:rPr>
          <w:rFonts w:ascii="Arial" w:hAnsi="Arial" w:cs="Arial"/>
          <w:sz w:val="18"/>
        </w:rPr>
        <w:t xml:space="preserve">  </w:t>
      </w:r>
    </w:p>
    <w:sectPr w:rsidR="00326071" w:rsidRPr="0048047F">
      <w:headerReference w:type="default" r:id="rId8"/>
      <w:footerReference w:type="default" r:id="rId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0A75" w:rsidRDefault="008E0A75" w:rsidP="00E84261">
      <w:r>
        <w:separator/>
      </w:r>
    </w:p>
  </w:endnote>
  <w:endnote w:type="continuationSeparator" w:id="0">
    <w:p w:rsidR="008E0A75" w:rsidRDefault="008E0A75" w:rsidP="00E84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4464135"/>
      <w:docPartObj>
        <w:docPartGallery w:val="Page Numbers (Bottom of Page)"/>
        <w:docPartUnique/>
      </w:docPartObj>
    </w:sdtPr>
    <w:sdtEndPr>
      <w:rPr>
        <w:rFonts w:asciiTheme="majorHAnsi" w:hAnsiTheme="majorHAnsi" w:cstheme="majorHAnsi"/>
      </w:rPr>
    </w:sdtEndPr>
    <w:sdtContent>
      <w:p w:rsidR="00D20446" w:rsidRPr="00D20446" w:rsidRDefault="00D20446">
        <w:pPr>
          <w:pStyle w:val="a6"/>
          <w:jc w:val="center"/>
          <w:rPr>
            <w:rFonts w:asciiTheme="majorHAnsi" w:hAnsiTheme="majorHAnsi" w:cstheme="majorHAnsi"/>
          </w:rPr>
        </w:pPr>
        <w:r w:rsidRPr="00D20446">
          <w:rPr>
            <w:rFonts w:asciiTheme="majorHAnsi" w:hAnsiTheme="majorHAnsi" w:cstheme="majorHAnsi"/>
          </w:rPr>
          <w:fldChar w:fldCharType="begin"/>
        </w:r>
        <w:r w:rsidRPr="00D20446">
          <w:rPr>
            <w:rFonts w:asciiTheme="majorHAnsi" w:hAnsiTheme="majorHAnsi" w:cstheme="majorHAnsi"/>
          </w:rPr>
          <w:instrText>PAGE   \* MERGEFORMAT</w:instrText>
        </w:r>
        <w:r w:rsidRPr="00D20446">
          <w:rPr>
            <w:rFonts w:asciiTheme="majorHAnsi" w:hAnsiTheme="majorHAnsi" w:cstheme="majorHAnsi"/>
          </w:rPr>
          <w:fldChar w:fldCharType="separate"/>
        </w:r>
        <w:r w:rsidR="006655F4" w:rsidRPr="006655F4">
          <w:rPr>
            <w:rFonts w:asciiTheme="majorHAnsi" w:hAnsiTheme="majorHAnsi" w:cstheme="majorHAnsi"/>
            <w:noProof/>
            <w:lang w:val="ja-JP"/>
          </w:rPr>
          <w:t>3</w:t>
        </w:r>
        <w:r w:rsidRPr="00D20446">
          <w:rPr>
            <w:rFonts w:asciiTheme="majorHAnsi" w:hAnsiTheme="majorHAnsi" w:cstheme="majorHAnsi"/>
          </w:rPr>
          <w:fldChar w:fldCharType="end"/>
        </w:r>
      </w:p>
    </w:sdtContent>
  </w:sdt>
  <w:p w:rsidR="00E84261" w:rsidRPr="00D20446" w:rsidRDefault="00D20446" w:rsidP="00D20446">
    <w:pPr>
      <w:pStyle w:val="a6"/>
      <w:wordWrap w:val="0"/>
      <w:jc w:val="right"/>
      <w:rPr>
        <w:rFonts w:asciiTheme="majorHAnsi" w:hAnsiTheme="majorHAnsi" w:cstheme="majorHAnsi"/>
      </w:rPr>
    </w:pPr>
    <w:r w:rsidRPr="00D20446">
      <w:rPr>
        <w:rFonts w:asciiTheme="majorHAnsi" w:hAnsiTheme="majorHAnsi" w:cstheme="majorHAnsi"/>
        <w:sz w:val="18"/>
      </w:rPr>
      <w:t>v</w:t>
    </w:r>
    <w:r w:rsidRPr="00D20446">
      <w:rPr>
        <w:rFonts w:asciiTheme="majorHAnsi" w:hAnsiTheme="majorHAnsi" w:cstheme="majorHAnsi" w:hint="cs"/>
        <w:sz w:val="18"/>
      </w:rPr>
      <w:t>2</w:t>
    </w:r>
    <w:r w:rsidRPr="00D20446">
      <w:rPr>
        <w:rFonts w:asciiTheme="majorHAnsi" w:hAnsiTheme="majorHAnsi" w:cstheme="majorHAnsi"/>
        <w:sz w:val="18"/>
      </w:rPr>
      <w:t>016 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0A75" w:rsidRDefault="008E0A75" w:rsidP="00E84261">
      <w:r>
        <w:separator/>
      </w:r>
    </w:p>
  </w:footnote>
  <w:footnote w:type="continuationSeparator" w:id="0">
    <w:p w:rsidR="008E0A75" w:rsidRDefault="008E0A75" w:rsidP="00E842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4261" w:rsidRPr="00303832" w:rsidRDefault="00E84261" w:rsidP="00E84261">
    <w:pPr>
      <w:jc w:val="right"/>
      <w:rPr>
        <w:rFonts w:asciiTheme="majorHAnsi" w:hAnsiTheme="majorHAnsi" w:cstheme="majorHAnsi"/>
      </w:rPr>
    </w:pPr>
    <w:r w:rsidRPr="00303832">
      <w:rPr>
        <w:rFonts w:asciiTheme="majorHAnsi" w:hAnsiTheme="majorHAnsi" w:cstheme="majorHAnsi"/>
      </w:rPr>
      <w:t xml:space="preserve">OpenChain Conformance Specification 1.0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8C5961"/>
    <w:multiLevelType w:val="hybridMultilevel"/>
    <w:tmpl w:val="67C2F402"/>
    <w:lvl w:ilvl="0" w:tplc="EDE4EB3E">
      <w:numFmt w:val="bullet"/>
      <w:lvlText w:val=""/>
      <w:lvlJc w:val="left"/>
      <w:pPr>
        <w:ind w:left="360" w:hanging="360"/>
      </w:pPr>
      <w:rPr>
        <w:rFonts w:ascii="Wingdings" w:eastAsiaTheme="minorEastAsia" w:hAnsi="Wingdings" w:cstheme="majorHAns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63BA2A5C"/>
    <w:multiLevelType w:val="hybridMultilevel"/>
    <w:tmpl w:val="A842935C"/>
    <w:lvl w:ilvl="0" w:tplc="267CB3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6A841689"/>
    <w:multiLevelType w:val="hybridMultilevel"/>
    <w:tmpl w:val="5756DB04"/>
    <w:lvl w:ilvl="0" w:tplc="6B6A1AAE">
      <w:start w:val="1"/>
      <w:numFmt w:val="bullet"/>
      <w:lvlText w:val=""/>
      <w:lvlJc w:val="left"/>
      <w:pPr>
        <w:ind w:left="420" w:hanging="420"/>
      </w:pPr>
      <w:rPr>
        <w:rFonts w:ascii="Wingdings" w:eastAsia="ＭＳ 明朝"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6FC11C18"/>
    <w:multiLevelType w:val="hybridMultilevel"/>
    <w:tmpl w:val="563A5EAE"/>
    <w:lvl w:ilvl="0" w:tplc="1020F520">
      <w:start w:val="1"/>
      <w:numFmt w:val="bullet"/>
      <w:lvlText w:val="◌"/>
      <w:lvlJc w:val="left"/>
      <w:pPr>
        <w:ind w:left="420" w:hanging="42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75144662"/>
    <w:multiLevelType w:val="hybridMultilevel"/>
    <w:tmpl w:val="47866E52"/>
    <w:lvl w:ilvl="0" w:tplc="D8AA968E">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
    <w15:presenceInfo w15:providerId="None" w15:userId="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trackRevisions/>
  <w:defaultTabStop w:val="840"/>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8D4"/>
    <w:rsid w:val="0000655A"/>
    <w:rsid w:val="001316FF"/>
    <w:rsid w:val="00161817"/>
    <w:rsid w:val="00177A28"/>
    <w:rsid w:val="001F1AAC"/>
    <w:rsid w:val="00303832"/>
    <w:rsid w:val="003A1B93"/>
    <w:rsid w:val="003B0661"/>
    <w:rsid w:val="003C2FE6"/>
    <w:rsid w:val="0048047F"/>
    <w:rsid w:val="004A7839"/>
    <w:rsid w:val="00537FF1"/>
    <w:rsid w:val="00643731"/>
    <w:rsid w:val="006655F4"/>
    <w:rsid w:val="006B4753"/>
    <w:rsid w:val="00783247"/>
    <w:rsid w:val="007F3E6A"/>
    <w:rsid w:val="00807FC1"/>
    <w:rsid w:val="008C4E55"/>
    <w:rsid w:val="008E0A75"/>
    <w:rsid w:val="00931B55"/>
    <w:rsid w:val="009F733C"/>
    <w:rsid w:val="00A55D41"/>
    <w:rsid w:val="00AE1423"/>
    <w:rsid w:val="00B538CF"/>
    <w:rsid w:val="00C94D48"/>
    <w:rsid w:val="00C95AC3"/>
    <w:rsid w:val="00CB7E12"/>
    <w:rsid w:val="00CB7FED"/>
    <w:rsid w:val="00CC1B4F"/>
    <w:rsid w:val="00D20446"/>
    <w:rsid w:val="00E828D4"/>
    <w:rsid w:val="00E84261"/>
    <w:rsid w:val="00EB778E"/>
    <w:rsid w:val="00EC224D"/>
    <w:rsid w:val="00FE22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5:docId w15:val="{27E316CB-5ADD-47C8-8F90-117FFBD5D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20446"/>
    <w:pPr>
      <w:keepNext/>
      <w:spacing w:beforeLines="50" w:before="180" w:afterLines="50" w:after="180"/>
      <w:outlineLvl w:val="0"/>
    </w:pPr>
    <w:rPr>
      <w:rFonts w:eastAsiaTheme="majorEastAsia" w:cs="Arial"/>
      <w:b/>
      <w:color w:val="1F4E79" w:themeColor="accent1" w:themeShade="80"/>
      <w:sz w:val="28"/>
      <w:szCs w:val="24"/>
    </w:rPr>
  </w:style>
  <w:style w:type="paragraph" w:styleId="2">
    <w:name w:val="heading 2"/>
    <w:basedOn w:val="a"/>
    <w:next w:val="a"/>
    <w:link w:val="20"/>
    <w:uiPriority w:val="9"/>
    <w:unhideWhenUsed/>
    <w:qFormat/>
    <w:rsid w:val="00CC1B4F"/>
    <w:pPr>
      <w:keepNext/>
      <w:outlineLvl w:val="1"/>
    </w:pPr>
    <w:rPr>
      <w:rFonts w:asciiTheme="majorHAnsi" w:eastAsiaTheme="majorEastAsia" w:hAnsiTheme="majorHAnsi" w:cstheme="majorBidi"/>
      <w:b/>
      <w:color w:val="2E74B5" w:themeColor="accent1" w:themeShade="BF"/>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20446"/>
    <w:rPr>
      <w:rFonts w:eastAsiaTheme="majorEastAsia" w:cs="Arial"/>
      <w:b/>
      <w:color w:val="1F4E79" w:themeColor="accent1" w:themeShade="80"/>
      <w:sz w:val="28"/>
      <w:szCs w:val="24"/>
    </w:rPr>
  </w:style>
  <w:style w:type="paragraph" w:styleId="a3">
    <w:name w:val="List Paragraph"/>
    <w:basedOn w:val="a"/>
    <w:uiPriority w:val="34"/>
    <w:qFormat/>
    <w:rsid w:val="00E828D4"/>
    <w:pPr>
      <w:ind w:leftChars="400" w:left="840"/>
    </w:pPr>
  </w:style>
  <w:style w:type="paragraph" w:styleId="a4">
    <w:name w:val="header"/>
    <w:basedOn w:val="a"/>
    <w:link w:val="a5"/>
    <w:uiPriority w:val="99"/>
    <w:unhideWhenUsed/>
    <w:rsid w:val="00E84261"/>
    <w:pPr>
      <w:tabs>
        <w:tab w:val="center" w:pos="4252"/>
        <w:tab w:val="right" w:pos="8504"/>
      </w:tabs>
      <w:snapToGrid w:val="0"/>
    </w:pPr>
  </w:style>
  <w:style w:type="character" w:customStyle="1" w:styleId="a5">
    <w:name w:val="ヘッダー (文字)"/>
    <w:basedOn w:val="a0"/>
    <w:link w:val="a4"/>
    <w:uiPriority w:val="99"/>
    <w:rsid w:val="00E84261"/>
  </w:style>
  <w:style w:type="paragraph" w:styleId="a6">
    <w:name w:val="footer"/>
    <w:basedOn w:val="a"/>
    <w:link w:val="a7"/>
    <w:uiPriority w:val="99"/>
    <w:unhideWhenUsed/>
    <w:rsid w:val="00E84261"/>
    <w:pPr>
      <w:tabs>
        <w:tab w:val="center" w:pos="4252"/>
        <w:tab w:val="right" w:pos="8504"/>
      </w:tabs>
      <w:snapToGrid w:val="0"/>
    </w:pPr>
  </w:style>
  <w:style w:type="character" w:customStyle="1" w:styleId="a7">
    <w:name w:val="フッター (文字)"/>
    <w:basedOn w:val="a0"/>
    <w:link w:val="a6"/>
    <w:uiPriority w:val="99"/>
    <w:rsid w:val="00E84261"/>
  </w:style>
  <w:style w:type="character" w:customStyle="1" w:styleId="20">
    <w:name w:val="見出し 2 (文字)"/>
    <w:basedOn w:val="a0"/>
    <w:link w:val="2"/>
    <w:uiPriority w:val="9"/>
    <w:rsid w:val="00CC1B4F"/>
    <w:rPr>
      <w:rFonts w:asciiTheme="majorHAnsi" w:eastAsiaTheme="majorEastAsia" w:hAnsiTheme="majorHAnsi" w:cstheme="majorBidi"/>
      <w:b/>
      <w:color w:val="2E74B5" w:themeColor="accent1" w:themeShade="BF"/>
      <w:sz w:val="22"/>
    </w:rPr>
  </w:style>
  <w:style w:type="paragraph" w:styleId="11">
    <w:name w:val="toc 1"/>
    <w:basedOn w:val="a"/>
    <w:next w:val="a"/>
    <w:autoRedefine/>
    <w:uiPriority w:val="39"/>
    <w:unhideWhenUsed/>
    <w:rsid w:val="00783247"/>
  </w:style>
  <w:style w:type="paragraph" w:styleId="21">
    <w:name w:val="toc 2"/>
    <w:basedOn w:val="a"/>
    <w:next w:val="a"/>
    <w:autoRedefine/>
    <w:uiPriority w:val="39"/>
    <w:unhideWhenUsed/>
    <w:rsid w:val="00783247"/>
    <w:pPr>
      <w:ind w:leftChars="100" w:left="210"/>
    </w:pPr>
  </w:style>
  <w:style w:type="character" w:styleId="a8">
    <w:name w:val="Hyperlink"/>
    <w:basedOn w:val="a0"/>
    <w:uiPriority w:val="99"/>
    <w:unhideWhenUsed/>
    <w:rsid w:val="00783247"/>
    <w:rPr>
      <w:color w:val="0563C1" w:themeColor="hyperlink"/>
      <w:u w:val="single"/>
    </w:rPr>
  </w:style>
  <w:style w:type="paragraph" w:styleId="a9">
    <w:name w:val="Balloon Text"/>
    <w:basedOn w:val="a"/>
    <w:link w:val="aa"/>
    <w:uiPriority w:val="99"/>
    <w:semiHidden/>
    <w:unhideWhenUsed/>
    <w:rsid w:val="00D20446"/>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D20446"/>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36994E-77DE-4361-96BD-316D80435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1225</Words>
  <Characters>6985</Characters>
  <Application>Microsoft Office Word</Application>
  <DocSecurity>0</DocSecurity>
  <Lines>58</Lines>
  <Paragraphs>16</Paragraphs>
  <ScaleCrop>false</ScaleCrop>
  <HeadingPairs>
    <vt:vector size="2" baseType="variant">
      <vt:variant>
        <vt:lpstr>タイトル</vt:lpstr>
      </vt:variant>
      <vt:variant>
        <vt:i4>1</vt:i4>
      </vt:variant>
    </vt:vector>
  </HeadingPairs>
  <TitlesOfParts>
    <vt:vector size="1" baseType="lpstr">
      <vt:lpstr/>
    </vt:vector>
  </TitlesOfParts>
  <Company>NEC</Company>
  <LinksUpToDate>false</LinksUpToDate>
  <CharactersWithSpaces>8194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c:creator>
  <cp:lastModifiedBy>N</cp:lastModifiedBy>
  <cp:revision>2</cp:revision>
  <cp:lastPrinted>2017-03-20T22:53:00Z</cp:lastPrinted>
  <dcterms:created xsi:type="dcterms:W3CDTF">2017-03-20T22:54:00Z</dcterms:created>
  <dcterms:modified xsi:type="dcterms:W3CDTF">2017-03-20T22:54:00Z</dcterms:modified>
</cp:coreProperties>
</file>